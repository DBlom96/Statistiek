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1571A" w14:textId="77777777" w:rsidR="004215CE" w:rsidRPr="004215CE" w:rsidRDefault="004215CE" w:rsidP="004215CE">
      <w:pPr>
        <w:rPr>
          <w:b/>
          <w:sz w:val="28"/>
          <w:lang w:val="nl-NL"/>
        </w:rPr>
      </w:pPr>
      <w:r w:rsidRPr="004215CE">
        <w:rPr>
          <w:b/>
          <w:sz w:val="28"/>
          <w:lang w:val="nl-NL"/>
        </w:rPr>
        <w:t xml:space="preserve">COLLEGE ONTWERP van een les over: </w:t>
      </w:r>
      <w:r w:rsidR="001D4364">
        <w:rPr>
          <w:b/>
          <w:sz w:val="28"/>
          <w:lang w:val="nl-NL"/>
        </w:rPr>
        <w:t>hypothesetoetsen</w:t>
      </w:r>
    </w:p>
    <w:p w14:paraId="59373605" w14:textId="77777777" w:rsidR="004215CE" w:rsidRDefault="004215CE" w:rsidP="004215CE">
      <w:pPr>
        <w:rPr>
          <w:lang w:val="nl-NL"/>
        </w:rPr>
      </w:pPr>
      <w:r w:rsidRPr="004215CE">
        <w:rPr>
          <w:lang w:val="nl-NL"/>
        </w:rPr>
        <w:t>Onderstaand document kunt u gebruiken om een college te ontwerpen.</w:t>
      </w:r>
    </w:p>
    <w:p w14:paraId="362032C9" w14:textId="77777777" w:rsidR="001D4364" w:rsidRDefault="001D4364" w:rsidP="001D4364">
      <w:pPr>
        <w:rPr>
          <w:lang w:val="nl-NL"/>
        </w:rPr>
      </w:pPr>
      <w:r w:rsidRPr="00F27AC4">
        <w:rPr>
          <w:b/>
          <w:lang w:val="nl-NL"/>
        </w:rPr>
        <w:t>Onderwerp:</w:t>
      </w:r>
      <w:r>
        <w:rPr>
          <w:lang w:val="nl-NL"/>
        </w:rPr>
        <w:t xml:space="preserve"> hypothesetoetsen</w:t>
      </w:r>
    </w:p>
    <w:p w14:paraId="0C49221D" w14:textId="77777777" w:rsidR="001D4364" w:rsidRPr="00AD7B7F" w:rsidRDefault="001D4364" w:rsidP="001D4364">
      <w:pPr>
        <w:rPr>
          <w:lang w:val="nl-NL"/>
        </w:rPr>
      </w:pPr>
      <w:r>
        <w:rPr>
          <w:b/>
          <w:lang w:val="nl-NL"/>
        </w:rPr>
        <w:t xml:space="preserve">Doelgroep: </w:t>
      </w:r>
      <w:r>
        <w:rPr>
          <w:lang w:val="nl-NL"/>
        </w:rPr>
        <w:t xml:space="preserve">voor deze </w:t>
      </w:r>
      <w:proofErr w:type="spellStart"/>
      <w:r>
        <w:rPr>
          <w:lang w:val="nl-NL"/>
        </w:rPr>
        <w:t>miniles</w:t>
      </w:r>
      <w:proofErr w:type="spellEnd"/>
      <w:r>
        <w:rPr>
          <w:lang w:val="nl-NL"/>
        </w:rPr>
        <w:t>: +/- 5 medecursisten en 2 onderwijskundigen (normaliter: +/- 30 cadetten / adelborsten van de MBW opleiding)</w:t>
      </w:r>
    </w:p>
    <w:p w14:paraId="6CAE64E2" w14:textId="77777777" w:rsidR="001D4364" w:rsidRDefault="001D4364" w:rsidP="001D4364">
      <w:pPr>
        <w:rPr>
          <w:lang w:val="nl-NL"/>
        </w:rPr>
      </w:pPr>
      <w:commentRangeStart w:id="0"/>
      <w:r w:rsidRPr="00F27AC4">
        <w:rPr>
          <w:b/>
          <w:lang w:val="nl-NL"/>
        </w:rPr>
        <w:t>Leerdoelen</w:t>
      </w:r>
      <w:commentRangeEnd w:id="0"/>
      <w:r w:rsidR="008021C3">
        <w:rPr>
          <w:rStyle w:val="CommentReference"/>
        </w:rPr>
        <w:commentReference w:id="0"/>
      </w:r>
      <w:r w:rsidRPr="00F27AC4">
        <w:rPr>
          <w:b/>
          <w:lang w:val="nl-NL"/>
        </w:rPr>
        <w:t>:</w:t>
      </w:r>
      <w:r>
        <w:rPr>
          <w:b/>
          <w:lang w:val="nl-NL"/>
        </w:rPr>
        <w:t xml:space="preserve"> </w:t>
      </w:r>
      <w:r w:rsidRPr="00F27AC4">
        <w:rPr>
          <w:lang w:val="nl-NL"/>
        </w:rPr>
        <w:t xml:space="preserve">Aan het einde van de </w:t>
      </w:r>
      <w:r>
        <w:rPr>
          <w:lang w:val="nl-NL"/>
        </w:rPr>
        <w:t>les</w:t>
      </w:r>
      <w:r w:rsidRPr="00F27AC4">
        <w:rPr>
          <w:lang w:val="nl-NL"/>
        </w:rPr>
        <w:t xml:space="preserve"> kunnen de studenten:</w:t>
      </w:r>
    </w:p>
    <w:p w14:paraId="796134B3" w14:textId="77777777" w:rsidR="001D4364" w:rsidRDefault="001D4364" w:rsidP="001D4364">
      <w:pPr>
        <w:ind w:firstLine="720"/>
        <w:rPr>
          <w:b/>
          <w:lang w:val="nl-NL"/>
        </w:rPr>
      </w:pPr>
      <w:r>
        <w:rPr>
          <w:b/>
          <w:lang w:val="nl-NL"/>
        </w:rPr>
        <w:t>Cognitief:</w:t>
      </w:r>
    </w:p>
    <w:p w14:paraId="212FA7F2" w14:textId="77777777" w:rsidR="001D4364" w:rsidRPr="001D4364" w:rsidRDefault="001D4364" w:rsidP="001D4364">
      <w:pPr>
        <w:ind w:left="720" w:firstLine="720"/>
        <w:rPr>
          <w:lang w:val="nl-NL"/>
        </w:rPr>
      </w:pPr>
      <w:r>
        <w:rPr>
          <w:lang w:val="nl-NL"/>
        </w:rPr>
        <w:t>Aan het einde van de les kunnen de studenten:</w:t>
      </w:r>
    </w:p>
    <w:p w14:paraId="3C4ABE90" w14:textId="77777777" w:rsidR="001D4364" w:rsidRDefault="001D4364" w:rsidP="001D4364">
      <w:pPr>
        <w:pStyle w:val="ListParagraph"/>
        <w:numPr>
          <w:ilvl w:val="0"/>
          <w:numId w:val="2"/>
        </w:numPr>
        <w:rPr>
          <w:lang w:val="nl-NL"/>
        </w:rPr>
      </w:pPr>
      <w:r>
        <w:rPr>
          <w:lang w:val="nl-NL"/>
        </w:rPr>
        <w:t xml:space="preserve">De verschillende onderdelen van een hypothesetoets benoemen en in hun eigen woorden beschrijven. </w:t>
      </w:r>
    </w:p>
    <w:p w14:paraId="1A7D7760" w14:textId="77777777" w:rsidR="001D4364" w:rsidRDefault="001D4364" w:rsidP="001D4364">
      <w:pPr>
        <w:pStyle w:val="ListParagraph"/>
        <w:numPr>
          <w:ilvl w:val="0"/>
          <w:numId w:val="2"/>
        </w:numPr>
        <w:rPr>
          <w:lang w:val="nl-NL"/>
        </w:rPr>
      </w:pPr>
      <w:r>
        <w:rPr>
          <w:lang w:val="nl-NL"/>
        </w:rPr>
        <w:t>Fouten van de eerste en tweede soort (Type I- en Type II-fouten) onderscheiden en uitleggen wat de consequenties zijn van deze fouten.</w:t>
      </w:r>
    </w:p>
    <w:p w14:paraId="5A596847" w14:textId="77777777" w:rsidR="001D4364" w:rsidRDefault="001D4364" w:rsidP="001D4364">
      <w:pPr>
        <w:ind w:firstLine="720"/>
        <w:rPr>
          <w:b/>
          <w:lang w:val="nl-NL"/>
        </w:rPr>
      </w:pPr>
      <w:r>
        <w:rPr>
          <w:b/>
          <w:lang w:val="nl-NL"/>
        </w:rPr>
        <w:t>Affectief:</w:t>
      </w:r>
    </w:p>
    <w:p w14:paraId="330253CB" w14:textId="77777777" w:rsidR="001D4364" w:rsidRPr="00634A45" w:rsidRDefault="001D4364" w:rsidP="001D4364">
      <w:pPr>
        <w:ind w:firstLine="720"/>
        <w:rPr>
          <w:lang w:val="nl-NL"/>
        </w:rPr>
      </w:pPr>
      <w:r>
        <w:rPr>
          <w:b/>
          <w:lang w:val="nl-NL"/>
        </w:rPr>
        <w:tab/>
        <w:t>Aan het einde van de les hebben studenten</w:t>
      </w:r>
    </w:p>
    <w:p w14:paraId="7B557114" w14:textId="41CF0B7E" w:rsidR="001D4364" w:rsidRPr="00956C77" w:rsidRDefault="001D4364" w:rsidP="001D4364">
      <w:pPr>
        <w:pStyle w:val="ListParagraph"/>
        <w:numPr>
          <w:ilvl w:val="0"/>
          <w:numId w:val="2"/>
        </w:numPr>
        <w:rPr>
          <w:lang w:val="nl-NL"/>
        </w:rPr>
      </w:pPr>
      <w:del w:id="1" w:author="Boer, J, de, MSc, DOSCO/NLDA/STAF/SIE OW/ONDERWIJSK" w:date="2024-11-29T11:04:00Z">
        <w:r w:rsidRPr="00956C77" w:rsidDel="00A720A3">
          <w:rPr>
            <w:lang w:val="nl-NL"/>
          </w:rPr>
          <w:delText>w</w:delText>
        </w:r>
      </w:del>
      <w:ins w:id="2" w:author="Boer, J, de, MSc, DOSCO/NLDA/STAF/SIE OW/ONDERWIJSK" w:date="2024-11-29T11:04:00Z">
        <w:r w:rsidR="00A720A3">
          <w:rPr>
            <w:lang w:val="nl-NL"/>
          </w:rPr>
          <w:t>W</w:t>
        </w:r>
      </w:ins>
      <w:r w:rsidRPr="00956C77">
        <w:rPr>
          <w:lang w:val="nl-NL"/>
        </w:rPr>
        <w:t xml:space="preserve">aardering voor het </w:t>
      </w:r>
      <w:r>
        <w:rPr>
          <w:lang w:val="nl-NL"/>
        </w:rPr>
        <w:t xml:space="preserve">toetsen van beweringen en het </w:t>
      </w:r>
      <w:r w:rsidRPr="00956C77">
        <w:rPr>
          <w:lang w:val="nl-NL"/>
        </w:rPr>
        <w:t>belang van bewijs in het nemen van beslissingen, zowel in wetenschap als in het dagelijks leven.</w:t>
      </w:r>
    </w:p>
    <w:p w14:paraId="17E00068" w14:textId="77777777" w:rsidR="001D4364" w:rsidRPr="001D4364" w:rsidRDefault="001D4364" w:rsidP="004215CE">
      <w:pPr>
        <w:rPr>
          <w:b/>
          <w:sz w:val="24"/>
          <w:lang w:val="nl-NL"/>
        </w:rPr>
      </w:pPr>
    </w:p>
    <w:tbl>
      <w:tblPr>
        <w:tblStyle w:val="TableGrid"/>
        <w:tblpPr w:leftFromText="141" w:rightFromText="141" w:vertAnchor="page" w:horzAnchor="page" w:tblpX="211" w:tblpY="3991"/>
        <w:tblW w:w="14755" w:type="dxa"/>
        <w:shd w:val="clear" w:color="auto" w:fill="FFFFFF" w:themeFill="background1"/>
        <w:tblLook w:val="04A0" w:firstRow="1" w:lastRow="0" w:firstColumn="1" w:lastColumn="0" w:noHBand="0" w:noVBand="1"/>
      </w:tblPr>
      <w:tblGrid>
        <w:gridCol w:w="1419"/>
        <w:gridCol w:w="1776"/>
        <w:gridCol w:w="1897"/>
        <w:gridCol w:w="1488"/>
        <w:gridCol w:w="1913"/>
        <w:gridCol w:w="1307"/>
        <w:gridCol w:w="2582"/>
        <w:gridCol w:w="2353"/>
        <w:gridCol w:w="20"/>
      </w:tblGrid>
      <w:tr w:rsidR="00A37887" w:rsidRPr="003512B4" w14:paraId="791EB21A" w14:textId="77777777" w:rsidTr="00600202">
        <w:trPr>
          <w:gridAfter w:val="1"/>
          <w:wAfter w:w="33" w:type="dxa"/>
          <w:trHeight w:val="609"/>
        </w:trPr>
        <w:tc>
          <w:tcPr>
            <w:tcW w:w="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77C5E3E" w14:textId="77777777" w:rsidR="004215CE" w:rsidRPr="007A773D" w:rsidRDefault="004215CE" w:rsidP="002F34D4">
            <w:pPr>
              <w:rPr>
                <w:b/>
                <w:sz w:val="20"/>
                <w:szCs w:val="20"/>
              </w:rPr>
            </w:pPr>
            <w:commentRangeStart w:id="3"/>
            <w:proofErr w:type="spellStart"/>
            <w:r w:rsidRPr="007A773D">
              <w:rPr>
                <w:b/>
                <w:sz w:val="20"/>
                <w:szCs w:val="20"/>
              </w:rPr>
              <w:lastRenderedPageBreak/>
              <w:t>Tijd</w:t>
            </w:r>
            <w:commentRangeEnd w:id="3"/>
            <w:proofErr w:type="spellEnd"/>
            <w:r w:rsidR="002F34D4">
              <w:rPr>
                <w:rStyle w:val="CommentReference"/>
              </w:rPr>
              <w:commentReference w:id="3"/>
            </w:r>
          </w:p>
        </w:tc>
        <w:tc>
          <w:tcPr>
            <w:tcW w:w="1934" w:type="dxa"/>
            <w:tcBorders>
              <w:top w:val="single" w:sz="4" w:space="0" w:color="auto"/>
              <w:left w:val="single" w:sz="4" w:space="0" w:color="auto"/>
              <w:bottom w:val="single" w:sz="4" w:space="0" w:color="auto"/>
              <w:right w:val="single" w:sz="4" w:space="0" w:color="auto"/>
            </w:tcBorders>
            <w:shd w:val="clear" w:color="auto" w:fill="FFFFFF" w:themeFill="background1"/>
          </w:tcPr>
          <w:p w14:paraId="49381670" w14:textId="77777777" w:rsidR="004215CE" w:rsidRPr="007A773D" w:rsidRDefault="004215CE" w:rsidP="002F34D4">
            <w:pPr>
              <w:rPr>
                <w:b/>
                <w:sz w:val="20"/>
                <w:szCs w:val="20"/>
              </w:rPr>
            </w:pPr>
            <w:r w:rsidRPr="007A773D">
              <w:rPr>
                <w:b/>
                <w:sz w:val="20"/>
                <w:szCs w:val="20"/>
              </w:rPr>
              <w:t>College-</w:t>
            </w:r>
            <w:proofErr w:type="spellStart"/>
            <w:r w:rsidRPr="007A773D">
              <w:rPr>
                <w:b/>
                <w:sz w:val="20"/>
                <w:szCs w:val="20"/>
              </w:rPr>
              <w:t>leerdoelen</w:t>
            </w:r>
            <w:proofErr w:type="spellEnd"/>
          </w:p>
        </w:tc>
        <w:tc>
          <w:tcPr>
            <w:tcW w:w="2082" w:type="dxa"/>
            <w:tcBorders>
              <w:top w:val="single" w:sz="4" w:space="0" w:color="auto"/>
              <w:left w:val="single" w:sz="4" w:space="0" w:color="auto"/>
              <w:bottom w:val="single" w:sz="4" w:space="0" w:color="auto"/>
              <w:right w:val="single" w:sz="4" w:space="0" w:color="auto"/>
            </w:tcBorders>
            <w:shd w:val="clear" w:color="auto" w:fill="FFFFFF" w:themeFill="background1"/>
          </w:tcPr>
          <w:p w14:paraId="07C19D15" w14:textId="77777777" w:rsidR="004215CE" w:rsidRPr="007A773D" w:rsidRDefault="004215CE" w:rsidP="002F34D4">
            <w:pPr>
              <w:rPr>
                <w:b/>
                <w:sz w:val="20"/>
                <w:szCs w:val="20"/>
                <w:lang w:val="nl-NL"/>
              </w:rPr>
            </w:pPr>
            <w:r w:rsidRPr="007A773D">
              <w:rPr>
                <w:b/>
                <w:sz w:val="20"/>
                <w:szCs w:val="20"/>
                <w:lang w:val="nl-NL"/>
              </w:rPr>
              <w:t>Corresponderend Cursus-leerdoel</w:t>
            </w:r>
            <w:r w:rsidRPr="007A773D">
              <w:rPr>
                <w:b/>
                <w:sz w:val="20"/>
                <w:szCs w:val="20"/>
                <w:lang w:val="nl-NL"/>
              </w:rPr>
              <w:br/>
              <w:t>(nummer noteren)</w:t>
            </w:r>
          </w:p>
        </w:tc>
        <w:tc>
          <w:tcPr>
            <w:tcW w:w="1563" w:type="dxa"/>
            <w:tcBorders>
              <w:top w:val="single" w:sz="4" w:space="0" w:color="auto"/>
              <w:left w:val="single" w:sz="4" w:space="0" w:color="auto"/>
              <w:bottom w:val="single" w:sz="4" w:space="0" w:color="auto"/>
              <w:right w:val="single" w:sz="4" w:space="0" w:color="auto"/>
            </w:tcBorders>
            <w:shd w:val="clear" w:color="auto" w:fill="FFFFFF" w:themeFill="background1"/>
          </w:tcPr>
          <w:p w14:paraId="29B3F2AA" w14:textId="77777777" w:rsidR="004215CE" w:rsidRPr="007A773D" w:rsidRDefault="004215CE" w:rsidP="002F34D4">
            <w:pPr>
              <w:rPr>
                <w:b/>
                <w:sz w:val="20"/>
                <w:szCs w:val="20"/>
              </w:rPr>
            </w:pPr>
            <w:proofErr w:type="spellStart"/>
            <w:r w:rsidRPr="007A773D">
              <w:rPr>
                <w:b/>
                <w:sz w:val="20"/>
                <w:szCs w:val="20"/>
              </w:rPr>
              <w:t>Taxonomie</w:t>
            </w:r>
            <w:proofErr w:type="spellEnd"/>
            <w:r w:rsidRPr="007A773D">
              <w:rPr>
                <w:b/>
                <w:sz w:val="20"/>
                <w:szCs w:val="20"/>
              </w:rPr>
              <w:t xml:space="preserve"> + </w:t>
            </w:r>
            <w:proofErr w:type="spellStart"/>
            <w:r w:rsidRPr="007A773D">
              <w:rPr>
                <w:b/>
                <w:sz w:val="20"/>
                <w:szCs w:val="20"/>
              </w:rPr>
              <w:t>niveau</w:t>
            </w:r>
            <w:proofErr w:type="spellEnd"/>
          </w:p>
        </w:tc>
        <w:tc>
          <w:tcPr>
            <w:tcW w:w="211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7713AE5" w14:textId="77777777" w:rsidR="004215CE" w:rsidRPr="007A773D" w:rsidRDefault="004215CE" w:rsidP="002F34D4">
            <w:pPr>
              <w:rPr>
                <w:b/>
                <w:sz w:val="20"/>
                <w:szCs w:val="20"/>
              </w:rPr>
            </w:pPr>
            <w:commentRangeStart w:id="4"/>
            <w:proofErr w:type="spellStart"/>
            <w:r w:rsidRPr="007A773D">
              <w:rPr>
                <w:b/>
                <w:sz w:val="20"/>
                <w:szCs w:val="20"/>
              </w:rPr>
              <w:t>Didactische</w:t>
            </w:r>
            <w:proofErr w:type="spellEnd"/>
            <w:r w:rsidRPr="007A773D">
              <w:rPr>
                <w:b/>
                <w:sz w:val="20"/>
                <w:szCs w:val="20"/>
              </w:rPr>
              <w:t xml:space="preserve"> </w:t>
            </w:r>
            <w:proofErr w:type="spellStart"/>
            <w:r w:rsidRPr="007A773D">
              <w:rPr>
                <w:b/>
                <w:sz w:val="20"/>
                <w:szCs w:val="20"/>
              </w:rPr>
              <w:t>werkvorm</w:t>
            </w:r>
            <w:commentRangeEnd w:id="4"/>
            <w:proofErr w:type="spellEnd"/>
            <w:r w:rsidR="008021C3">
              <w:rPr>
                <w:rStyle w:val="CommentReference"/>
              </w:rPr>
              <w:commentReference w:id="4"/>
            </w:r>
          </w:p>
        </w:tc>
        <w:tc>
          <w:tcPr>
            <w:tcW w:w="135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DED6CE9" w14:textId="77777777" w:rsidR="004215CE" w:rsidRPr="007A773D" w:rsidRDefault="004215CE" w:rsidP="002F34D4">
            <w:pPr>
              <w:rPr>
                <w:b/>
                <w:sz w:val="20"/>
                <w:szCs w:val="20"/>
              </w:rPr>
            </w:pPr>
            <w:proofErr w:type="spellStart"/>
            <w:r w:rsidRPr="007A773D">
              <w:rPr>
                <w:b/>
                <w:sz w:val="20"/>
                <w:szCs w:val="20"/>
              </w:rPr>
              <w:t>Materialen</w:t>
            </w:r>
            <w:proofErr w:type="spellEnd"/>
            <w:r w:rsidRPr="007A773D">
              <w:rPr>
                <w:b/>
                <w:sz w:val="20"/>
                <w:szCs w:val="20"/>
              </w:rPr>
              <w:t xml:space="preserve"> </w:t>
            </w:r>
          </w:p>
        </w:tc>
        <w:tc>
          <w:tcPr>
            <w:tcW w:w="2582" w:type="dxa"/>
            <w:tcBorders>
              <w:top w:val="single" w:sz="4" w:space="0" w:color="auto"/>
              <w:left w:val="single" w:sz="4" w:space="0" w:color="auto"/>
              <w:bottom w:val="single" w:sz="4" w:space="0" w:color="auto"/>
              <w:right w:val="single" w:sz="4" w:space="0" w:color="auto"/>
            </w:tcBorders>
            <w:shd w:val="clear" w:color="auto" w:fill="FFFFFF" w:themeFill="background1"/>
          </w:tcPr>
          <w:p w14:paraId="2877FB17" w14:textId="77777777" w:rsidR="004215CE" w:rsidRPr="007A773D" w:rsidRDefault="004215CE" w:rsidP="002F34D4">
            <w:pPr>
              <w:rPr>
                <w:b/>
                <w:sz w:val="20"/>
                <w:szCs w:val="20"/>
              </w:rPr>
            </w:pPr>
            <w:commentRangeStart w:id="5"/>
            <w:proofErr w:type="spellStart"/>
            <w:r w:rsidRPr="007A773D">
              <w:rPr>
                <w:b/>
                <w:sz w:val="20"/>
                <w:szCs w:val="20"/>
              </w:rPr>
              <w:t>Activiteiten</w:t>
            </w:r>
            <w:commentRangeEnd w:id="5"/>
            <w:proofErr w:type="spellEnd"/>
            <w:r w:rsidR="00D660C4">
              <w:rPr>
                <w:rStyle w:val="CommentReference"/>
              </w:rPr>
              <w:commentReference w:id="5"/>
            </w:r>
            <w:r w:rsidRPr="007A773D">
              <w:rPr>
                <w:b/>
                <w:sz w:val="20"/>
                <w:szCs w:val="20"/>
              </w:rPr>
              <w:t xml:space="preserve"> docent </w:t>
            </w:r>
          </w:p>
        </w:tc>
        <w:tc>
          <w:tcPr>
            <w:tcW w:w="2353" w:type="dxa"/>
            <w:tcBorders>
              <w:top w:val="single" w:sz="4" w:space="0" w:color="auto"/>
              <w:left w:val="single" w:sz="4" w:space="0" w:color="auto"/>
              <w:bottom w:val="single" w:sz="4" w:space="0" w:color="auto"/>
              <w:right w:val="single" w:sz="4" w:space="0" w:color="auto"/>
            </w:tcBorders>
            <w:shd w:val="clear" w:color="auto" w:fill="FFFFFF" w:themeFill="background1"/>
          </w:tcPr>
          <w:p w14:paraId="1DE87008" w14:textId="77777777" w:rsidR="004215CE" w:rsidRPr="007A773D" w:rsidRDefault="004215CE" w:rsidP="002F34D4">
            <w:pPr>
              <w:rPr>
                <w:b/>
                <w:sz w:val="20"/>
                <w:szCs w:val="20"/>
                <w:lang w:val="nl-NL"/>
              </w:rPr>
            </w:pPr>
            <w:r w:rsidRPr="007A773D">
              <w:rPr>
                <w:b/>
                <w:sz w:val="20"/>
                <w:szCs w:val="20"/>
                <w:lang w:val="nl-NL"/>
              </w:rPr>
              <w:t>Activiteiten studenten / aandacht voor bij de inhoud passende leerstrategieën</w:t>
            </w:r>
          </w:p>
        </w:tc>
      </w:tr>
      <w:tr w:rsidR="00A37887" w:rsidRPr="004215CE" w14:paraId="680E0B27" w14:textId="77777777" w:rsidTr="00600202">
        <w:trPr>
          <w:gridAfter w:val="1"/>
          <w:wAfter w:w="33" w:type="dxa"/>
          <w:trHeight w:val="313"/>
        </w:trPr>
        <w:tc>
          <w:tcPr>
            <w:tcW w:w="738" w:type="dxa"/>
            <w:tcBorders>
              <w:top w:val="single" w:sz="4" w:space="0" w:color="auto"/>
              <w:left w:val="single" w:sz="4" w:space="0" w:color="auto"/>
              <w:bottom w:val="single" w:sz="4" w:space="0" w:color="auto"/>
              <w:right w:val="single" w:sz="4" w:space="0" w:color="auto"/>
            </w:tcBorders>
            <w:shd w:val="clear" w:color="auto" w:fill="FFFFFF" w:themeFill="background1"/>
          </w:tcPr>
          <w:p w14:paraId="29A38F6D" w14:textId="77777777" w:rsidR="004215CE" w:rsidRPr="007A773D" w:rsidRDefault="004215CE" w:rsidP="002F34D4">
            <w:pPr>
              <w:rPr>
                <w:sz w:val="20"/>
                <w:szCs w:val="20"/>
                <w:lang w:val="nl-NL"/>
              </w:rPr>
            </w:pPr>
          </w:p>
          <w:p w14:paraId="02C2055E" w14:textId="77777777" w:rsidR="004215CE" w:rsidRPr="007A773D" w:rsidRDefault="005569F0" w:rsidP="00311B36">
            <w:pPr>
              <w:rPr>
                <w:sz w:val="20"/>
                <w:szCs w:val="20"/>
                <w:lang w:val="nl-NL"/>
              </w:rPr>
            </w:pPr>
            <w:commentRangeStart w:id="6"/>
            <w:r w:rsidRPr="007A773D">
              <w:rPr>
                <w:sz w:val="20"/>
                <w:szCs w:val="20"/>
                <w:lang w:val="nl-NL"/>
              </w:rPr>
              <w:t>00:00-</w:t>
            </w:r>
            <w:commentRangeEnd w:id="6"/>
            <w:r w:rsidR="00A720A3">
              <w:rPr>
                <w:rStyle w:val="CommentReference"/>
              </w:rPr>
              <w:commentReference w:id="6"/>
            </w:r>
            <w:r w:rsidR="00311B36" w:rsidRPr="007A773D">
              <w:rPr>
                <w:sz w:val="20"/>
                <w:szCs w:val="20"/>
                <w:lang w:val="nl-NL"/>
              </w:rPr>
              <w:t>03:</w:t>
            </w:r>
            <w:r w:rsidRPr="007A773D">
              <w:rPr>
                <w:sz w:val="20"/>
                <w:szCs w:val="20"/>
                <w:lang w:val="nl-NL"/>
              </w:rPr>
              <w:t>00</w:t>
            </w:r>
          </w:p>
        </w:tc>
        <w:tc>
          <w:tcPr>
            <w:tcW w:w="1934" w:type="dxa"/>
            <w:tcBorders>
              <w:top w:val="single" w:sz="4" w:space="0" w:color="auto"/>
              <w:left w:val="single" w:sz="4" w:space="0" w:color="auto"/>
              <w:bottom w:val="single" w:sz="4" w:space="0" w:color="auto"/>
              <w:right w:val="single" w:sz="4" w:space="0" w:color="auto"/>
            </w:tcBorders>
            <w:shd w:val="clear" w:color="auto" w:fill="FFFFFF" w:themeFill="background1"/>
          </w:tcPr>
          <w:p w14:paraId="6854A689" w14:textId="77777777" w:rsidR="004215CE" w:rsidRPr="007A773D" w:rsidRDefault="00A1665A" w:rsidP="005569F0">
            <w:pPr>
              <w:rPr>
                <w:sz w:val="20"/>
                <w:szCs w:val="20"/>
                <w:lang w:val="nl-NL"/>
              </w:rPr>
            </w:pPr>
            <w:r w:rsidRPr="007A773D">
              <w:rPr>
                <w:sz w:val="20"/>
                <w:szCs w:val="20"/>
                <w:lang w:val="nl-NL"/>
              </w:rPr>
              <w:t>Introductie: wat is een hypothesetoets?</w:t>
            </w:r>
          </w:p>
        </w:tc>
        <w:tc>
          <w:tcPr>
            <w:tcW w:w="2082" w:type="dxa"/>
            <w:tcBorders>
              <w:top w:val="single" w:sz="4" w:space="0" w:color="auto"/>
              <w:left w:val="single" w:sz="4" w:space="0" w:color="auto"/>
              <w:bottom w:val="single" w:sz="4" w:space="0" w:color="auto"/>
              <w:right w:val="single" w:sz="4" w:space="0" w:color="auto"/>
            </w:tcBorders>
            <w:shd w:val="clear" w:color="auto" w:fill="FFFFFF" w:themeFill="background1"/>
          </w:tcPr>
          <w:p w14:paraId="1285C93D" w14:textId="77777777" w:rsidR="004215CE" w:rsidRPr="007A773D" w:rsidRDefault="00311B36" w:rsidP="002F34D4">
            <w:pPr>
              <w:rPr>
                <w:sz w:val="20"/>
                <w:szCs w:val="20"/>
                <w:lang w:val="nl-NL"/>
              </w:rPr>
            </w:pPr>
            <w:r w:rsidRPr="007A773D">
              <w:rPr>
                <w:sz w:val="20"/>
                <w:szCs w:val="20"/>
                <w:lang w:val="nl-NL"/>
              </w:rPr>
              <w:t>1</w:t>
            </w:r>
          </w:p>
        </w:tc>
        <w:tc>
          <w:tcPr>
            <w:tcW w:w="1563" w:type="dxa"/>
            <w:tcBorders>
              <w:top w:val="single" w:sz="4" w:space="0" w:color="auto"/>
              <w:left w:val="single" w:sz="4" w:space="0" w:color="auto"/>
              <w:bottom w:val="single" w:sz="4" w:space="0" w:color="auto"/>
              <w:right w:val="single" w:sz="4" w:space="0" w:color="auto"/>
            </w:tcBorders>
            <w:shd w:val="clear" w:color="auto" w:fill="FFFFFF" w:themeFill="background1"/>
          </w:tcPr>
          <w:p w14:paraId="3185F01E" w14:textId="77777777" w:rsidR="004215CE" w:rsidRPr="007A773D" w:rsidRDefault="00311B36" w:rsidP="002F34D4">
            <w:pPr>
              <w:rPr>
                <w:sz w:val="20"/>
                <w:szCs w:val="20"/>
                <w:lang w:val="nl-NL"/>
              </w:rPr>
            </w:pPr>
            <w:r w:rsidRPr="007A773D">
              <w:rPr>
                <w:sz w:val="20"/>
                <w:szCs w:val="20"/>
                <w:lang w:val="nl-NL"/>
              </w:rPr>
              <w:t>Onthouden (</w:t>
            </w:r>
            <w:proofErr w:type="spellStart"/>
            <w:r w:rsidRPr="007A773D">
              <w:rPr>
                <w:sz w:val="20"/>
                <w:szCs w:val="20"/>
                <w:lang w:val="nl-NL"/>
              </w:rPr>
              <w:t>Bloom</w:t>
            </w:r>
            <w:proofErr w:type="spellEnd"/>
            <w:r w:rsidRPr="007A773D">
              <w:rPr>
                <w:sz w:val="20"/>
                <w:szCs w:val="20"/>
                <w:lang w:val="nl-NL"/>
              </w:rPr>
              <w:t xml:space="preserve"> niveau 1)</w:t>
            </w:r>
          </w:p>
        </w:tc>
        <w:tc>
          <w:tcPr>
            <w:tcW w:w="2116" w:type="dxa"/>
            <w:tcBorders>
              <w:top w:val="single" w:sz="4" w:space="0" w:color="auto"/>
              <w:left w:val="single" w:sz="4" w:space="0" w:color="auto"/>
              <w:bottom w:val="single" w:sz="4" w:space="0" w:color="auto"/>
              <w:right w:val="single" w:sz="4" w:space="0" w:color="auto"/>
            </w:tcBorders>
            <w:shd w:val="clear" w:color="auto" w:fill="FFFFFF" w:themeFill="background1"/>
          </w:tcPr>
          <w:p w14:paraId="7A598942" w14:textId="77777777" w:rsidR="004215CE" w:rsidRPr="007A773D" w:rsidRDefault="00A37887" w:rsidP="00A37887">
            <w:pPr>
              <w:rPr>
                <w:sz w:val="20"/>
                <w:szCs w:val="20"/>
                <w:lang w:val="nl-NL"/>
              </w:rPr>
            </w:pPr>
            <w:r>
              <w:rPr>
                <w:sz w:val="20"/>
                <w:szCs w:val="20"/>
                <w:lang w:val="nl-NL"/>
              </w:rPr>
              <w:t>Introductie van leerdoelen + p</w:t>
            </w:r>
            <w:r w:rsidR="00311B36" w:rsidRPr="007A773D">
              <w:rPr>
                <w:sz w:val="20"/>
                <w:szCs w:val="20"/>
                <w:lang w:val="nl-NL"/>
              </w:rPr>
              <w:t>lenaire discussie</w:t>
            </w:r>
          </w:p>
        </w:tc>
        <w:tc>
          <w:tcPr>
            <w:tcW w:w="1354" w:type="dxa"/>
            <w:tcBorders>
              <w:top w:val="single" w:sz="4" w:space="0" w:color="auto"/>
              <w:left w:val="single" w:sz="4" w:space="0" w:color="auto"/>
              <w:bottom w:val="single" w:sz="4" w:space="0" w:color="auto"/>
              <w:right w:val="single" w:sz="4" w:space="0" w:color="auto"/>
            </w:tcBorders>
            <w:shd w:val="clear" w:color="auto" w:fill="FFFFFF" w:themeFill="background1"/>
          </w:tcPr>
          <w:p w14:paraId="57F3AB6D" w14:textId="77777777" w:rsidR="004215CE" w:rsidRPr="007A773D" w:rsidRDefault="00311B36" w:rsidP="00311B36">
            <w:pPr>
              <w:rPr>
                <w:sz w:val="20"/>
                <w:szCs w:val="20"/>
                <w:lang w:val="nl-NL"/>
              </w:rPr>
            </w:pPr>
            <w:r w:rsidRPr="007A773D">
              <w:rPr>
                <w:sz w:val="20"/>
                <w:szCs w:val="20"/>
                <w:lang w:val="nl-NL"/>
              </w:rPr>
              <w:t>Slides</w:t>
            </w:r>
          </w:p>
        </w:tc>
        <w:tc>
          <w:tcPr>
            <w:tcW w:w="2582" w:type="dxa"/>
            <w:tcBorders>
              <w:top w:val="single" w:sz="4" w:space="0" w:color="auto"/>
              <w:left w:val="single" w:sz="4" w:space="0" w:color="auto"/>
              <w:bottom w:val="single" w:sz="4" w:space="0" w:color="auto"/>
              <w:right w:val="single" w:sz="4" w:space="0" w:color="auto"/>
            </w:tcBorders>
            <w:shd w:val="clear" w:color="auto" w:fill="FFFFFF" w:themeFill="background1"/>
          </w:tcPr>
          <w:p w14:paraId="3A045794" w14:textId="77777777" w:rsidR="00311B36" w:rsidRPr="007A773D" w:rsidRDefault="007A773D" w:rsidP="00311B36">
            <w:pPr>
              <w:pStyle w:val="ListParagraph"/>
              <w:numPr>
                <w:ilvl w:val="0"/>
                <w:numId w:val="4"/>
              </w:numPr>
              <w:rPr>
                <w:sz w:val="20"/>
                <w:szCs w:val="20"/>
                <w:lang w:val="nl-NL"/>
              </w:rPr>
            </w:pPr>
            <w:r w:rsidRPr="007A773D">
              <w:rPr>
                <w:sz w:val="20"/>
                <w:szCs w:val="20"/>
                <w:lang w:val="nl-NL"/>
              </w:rPr>
              <w:t xml:space="preserve">Introduceren van leidend voorbeeld </w:t>
            </w:r>
            <w:r w:rsidR="00311B36" w:rsidRPr="007A773D">
              <w:rPr>
                <w:sz w:val="20"/>
                <w:szCs w:val="20"/>
                <w:lang w:val="nl-NL"/>
              </w:rPr>
              <w:t>voor hypothesetoetsen in algemene termen</w:t>
            </w:r>
          </w:p>
          <w:p w14:paraId="53A0A095" w14:textId="77777777" w:rsidR="004215CE" w:rsidRPr="007A773D" w:rsidRDefault="00311B36" w:rsidP="00311B36">
            <w:pPr>
              <w:pStyle w:val="ListParagraph"/>
              <w:numPr>
                <w:ilvl w:val="0"/>
                <w:numId w:val="4"/>
              </w:numPr>
              <w:rPr>
                <w:sz w:val="20"/>
                <w:szCs w:val="20"/>
                <w:lang w:val="nl-NL"/>
              </w:rPr>
            </w:pPr>
            <w:r w:rsidRPr="007A773D">
              <w:rPr>
                <w:sz w:val="20"/>
                <w:szCs w:val="20"/>
                <w:lang w:val="nl-NL"/>
              </w:rPr>
              <w:t xml:space="preserve">Uitnodigen tot interactie en het delen van associaties op deze metafoor </w:t>
            </w:r>
          </w:p>
        </w:tc>
        <w:tc>
          <w:tcPr>
            <w:tcW w:w="2353" w:type="dxa"/>
            <w:tcBorders>
              <w:top w:val="single" w:sz="4" w:space="0" w:color="auto"/>
              <w:left w:val="single" w:sz="4" w:space="0" w:color="auto"/>
              <w:bottom w:val="single" w:sz="4" w:space="0" w:color="auto"/>
              <w:right w:val="single" w:sz="4" w:space="0" w:color="auto"/>
            </w:tcBorders>
            <w:shd w:val="clear" w:color="auto" w:fill="FFFFFF" w:themeFill="background1"/>
          </w:tcPr>
          <w:p w14:paraId="543D4979" w14:textId="77777777" w:rsidR="004215CE" w:rsidRPr="007A773D" w:rsidRDefault="00311B36" w:rsidP="00311B36">
            <w:pPr>
              <w:pStyle w:val="ListParagraph"/>
              <w:numPr>
                <w:ilvl w:val="0"/>
                <w:numId w:val="4"/>
              </w:numPr>
              <w:rPr>
                <w:iCs/>
                <w:sz w:val="20"/>
                <w:szCs w:val="20"/>
                <w:lang w:val="nl-NL"/>
              </w:rPr>
            </w:pPr>
            <w:r w:rsidRPr="007A773D">
              <w:rPr>
                <w:iCs/>
                <w:sz w:val="20"/>
                <w:szCs w:val="20"/>
                <w:lang w:val="nl-NL"/>
              </w:rPr>
              <w:t>Luisteren en reageren op de vraag + vervolgvragen</w:t>
            </w:r>
          </w:p>
          <w:p w14:paraId="4E387C86" w14:textId="77777777" w:rsidR="00311B36" w:rsidRPr="007A773D" w:rsidRDefault="00311B36" w:rsidP="008021C3">
            <w:pPr>
              <w:pStyle w:val="ListParagraph"/>
              <w:numPr>
                <w:ilvl w:val="0"/>
                <w:numId w:val="4"/>
              </w:numPr>
              <w:rPr>
                <w:iCs/>
                <w:sz w:val="20"/>
                <w:szCs w:val="20"/>
                <w:lang w:val="nl-NL"/>
              </w:rPr>
            </w:pPr>
            <w:r w:rsidRPr="007A773D">
              <w:rPr>
                <w:iCs/>
                <w:sz w:val="20"/>
                <w:szCs w:val="20"/>
                <w:lang w:val="nl-NL"/>
              </w:rPr>
              <w:t xml:space="preserve">Activeren </w:t>
            </w:r>
            <w:del w:id="7" w:author="Spoor, M, DOSCO/NLDA/STAF/SIE OW/ONDERWIJSK" w:date="2024-11-28T15:22:00Z">
              <w:r w:rsidRPr="007A773D" w:rsidDel="008021C3">
                <w:rPr>
                  <w:iCs/>
                  <w:sz w:val="20"/>
                  <w:szCs w:val="20"/>
                  <w:lang w:val="nl-NL"/>
                </w:rPr>
                <w:delText xml:space="preserve">voor </w:delText>
              </w:r>
            </w:del>
            <w:ins w:id="8" w:author="Spoor, M, DOSCO/NLDA/STAF/SIE OW/ONDERWIJSK" w:date="2024-11-28T15:22:00Z">
              <w:r w:rsidR="008021C3">
                <w:rPr>
                  <w:iCs/>
                  <w:sz w:val="20"/>
                  <w:szCs w:val="20"/>
                  <w:lang w:val="nl-NL"/>
                </w:rPr>
                <w:t>van</w:t>
              </w:r>
              <w:r w:rsidR="008021C3" w:rsidRPr="007A773D">
                <w:rPr>
                  <w:iCs/>
                  <w:sz w:val="20"/>
                  <w:szCs w:val="20"/>
                  <w:lang w:val="nl-NL"/>
                </w:rPr>
                <w:t xml:space="preserve"> </w:t>
              </w:r>
            </w:ins>
            <w:r w:rsidRPr="007A773D">
              <w:rPr>
                <w:iCs/>
                <w:sz w:val="20"/>
                <w:szCs w:val="20"/>
                <w:lang w:val="nl-NL"/>
              </w:rPr>
              <w:t>voorkennis</w:t>
            </w:r>
          </w:p>
        </w:tc>
      </w:tr>
      <w:tr w:rsidR="00A37887" w:rsidRPr="003512B4" w14:paraId="5224EB67" w14:textId="77777777" w:rsidTr="00600202">
        <w:trPr>
          <w:gridAfter w:val="1"/>
          <w:wAfter w:w="33" w:type="dxa"/>
          <w:trHeight w:val="211"/>
        </w:trPr>
        <w:tc>
          <w:tcPr>
            <w:tcW w:w="738" w:type="dxa"/>
            <w:tcBorders>
              <w:top w:val="single" w:sz="4" w:space="0" w:color="auto"/>
              <w:left w:val="single" w:sz="4" w:space="0" w:color="auto"/>
              <w:bottom w:val="single" w:sz="4" w:space="0" w:color="auto"/>
              <w:right w:val="single" w:sz="4" w:space="0" w:color="auto"/>
            </w:tcBorders>
            <w:shd w:val="clear" w:color="auto" w:fill="FFFFFF" w:themeFill="background1"/>
          </w:tcPr>
          <w:p w14:paraId="7DCEB546" w14:textId="77777777" w:rsidR="004215CE" w:rsidRPr="007A773D" w:rsidRDefault="00311B36" w:rsidP="00600202">
            <w:pPr>
              <w:rPr>
                <w:sz w:val="20"/>
                <w:szCs w:val="20"/>
                <w:lang w:val="nl-NL"/>
              </w:rPr>
            </w:pPr>
            <w:r w:rsidRPr="007A773D">
              <w:rPr>
                <w:sz w:val="20"/>
                <w:szCs w:val="20"/>
                <w:lang w:val="nl-NL"/>
              </w:rPr>
              <w:t>03:00-0</w:t>
            </w:r>
            <w:r w:rsidR="00600202">
              <w:rPr>
                <w:sz w:val="20"/>
                <w:szCs w:val="20"/>
                <w:lang w:val="nl-NL"/>
              </w:rPr>
              <w:t>9</w:t>
            </w:r>
            <w:r w:rsidRPr="007A773D">
              <w:rPr>
                <w:sz w:val="20"/>
                <w:szCs w:val="20"/>
                <w:lang w:val="nl-NL"/>
              </w:rPr>
              <w:t>:00</w:t>
            </w:r>
          </w:p>
        </w:tc>
        <w:tc>
          <w:tcPr>
            <w:tcW w:w="1934" w:type="dxa"/>
            <w:tcBorders>
              <w:top w:val="single" w:sz="4" w:space="0" w:color="auto"/>
              <w:left w:val="single" w:sz="4" w:space="0" w:color="auto"/>
              <w:bottom w:val="single" w:sz="4" w:space="0" w:color="auto"/>
              <w:right w:val="single" w:sz="4" w:space="0" w:color="auto"/>
            </w:tcBorders>
            <w:shd w:val="clear" w:color="auto" w:fill="FFFFFF" w:themeFill="background1"/>
          </w:tcPr>
          <w:p w14:paraId="7E0D4406" w14:textId="77777777" w:rsidR="004215CE" w:rsidRPr="007A773D" w:rsidRDefault="00A1665A" w:rsidP="002F34D4">
            <w:pPr>
              <w:rPr>
                <w:sz w:val="20"/>
                <w:szCs w:val="20"/>
                <w:lang w:val="nl-NL"/>
              </w:rPr>
            </w:pPr>
            <w:r w:rsidRPr="007A773D">
              <w:rPr>
                <w:sz w:val="20"/>
                <w:szCs w:val="20"/>
                <w:lang w:val="nl-NL"/>
              </w:rPr>
              <w:t>De nulhypothese (</w:t>
            </w:r>
            <m:oMath>
              <m:sSub>
                <m:sSubPr>
                  <m:ctrlPr>
                    <w:rPr>
                      <w:rFonts w:ascii="Cambria Math" w:hAnsi="Cambria Math"/>
                      <w:i/>
                      <w:sz w:val="20"/>
                      <w:szCs w:val="20"/>
                      <w:lang w:val="nl-NL"/>
                    </w:rPr>
                  </m:ctrlPr>
                </m:sSubPr>
                <m:e>
                  <m:r>
                    <w:rPr>
                      <w:rFonts w:ascii="Cambria Math" w:hAnsi="Cambria Math"/>
                      <w:sz w:val="20"/>
                      <w:szCs w:val="20"/>
                      <w:lang w:val="nl-NL"/>
                    </w:rPr>
                    <m:t>H</m:t>
                  </m:r>
                </m:e>
                <m:sub>
                  <m:r>
                    <w:rPr>
                      <w:rFonts w:ascii="Cambria Math" w:hAnsi="Cambria Math"/>
                      <w:sz w:val="20"/>
                      <w:szCs w:val="20"/>
                      <w:lang w:val="nl-NL"/>
                    </w:rPr>
                    <m:t>0</m:t>
                  </m:r>
                </m:sub>
              </m:sSub>
            </m:oMath>
            <w:r w:rsidRPr="007A773D">
              <w:rPr>
                <w:rFonts w:eastAsiaTheme="minorEastAsia"/>
                <w:sz w:val="20"/>
                <w:szCs w:val="20"/>
                <w:lang w:val="nl-NL"/>
              </w:rPr>
              <w:t>) en de alternatieve hypothese (</w:t>
            </w:r>
            <m:oMath>
              <m:sSub>
                <m:sSubPr>
                  <m:ctrlPr>
                    <w:rPr>
                      <w:rFonts w:ascii="Cambria Math" w:eastAsiaTheme="minorEastAsia" w:hAnsi="Cambria Math"/>
                      <w:i/>
                      <w:sz w:val="20"/>
                      <w:szCs w:val="20"/>
                      <w:lang w:val="nl-NL"/>
                    </w:rPr>
                  </m:ctrlPr>
                </m:sSubPr>
                <m:e>
                  <m:r>
                    <w:rPr>
                      <w:rFonts w:ascii="Cambria Math" w:eastAsiaTheme="minorEastAsia" w:hAnsi="Cambria Math"/>
                      <w:sz w:val="20"/>
                      <w:szCs w:val="20"/>
                      <w:lang w:val="nl-NL"/>
                    </w:rPr>
                    <m:t>H</m:t>
                  </m:r>
                </m:e>
                <m:sub>
                  <m:r>
                    <w:rPr>
                      <w:rFonts w:ascii="Cambria Math" w:eastAsiaTheme="minorEastAsia" w:hAnsi="Cambria Math"/>
                      <w:sz w:val="20"/>
                      <w:szCs w:val="20"/>
                      <w:lang w:val="nl-NL"/>
                    </w:rPr>
                    <m:t>a</m:t>
                  </m:r>
                </m:sub>
              </m:sSub>
            </m:oMath>
            <w:r w:rsidRPr="007A773D">
              <w:rPr>
                <w:rFonts w:eastAsiaTheme="minorEastAsia"/>
                <w:sz w:val="20"/>
                <w:szCs w:val="20"/>
                <w:lang w:val="nl-NL"/>
              </w:rPr>
              <w:t>)</w:t>
            </w:r>
          </w:p>
        </w:tc>
        <w:tc>
          <w:tcPr>
            <w:tcW w:w="2082" w:type="dxa"/>
            <w:tcBorders>
              <w:top w:val="single" w:sz="4" w:space="0" w:color="auto"/>
              <w:left w:val="single" w:sz="4" w:space="0" w:color="auto"/>
              <w:bottom w:val="single" w:sz="4" w:space="0" w:color="auto"/>
              <w:right w:val="single" w:sz="4" w:space="0" w:color="auto"/>
            </w:tcBorders>
            <w:shd w:val="clear" w:color="auto" w:fill="FFFFFF" w:themeFill="background1"/>
          </w:tcPr>
          <w:p w14:paraId="5DF79549" w14:textId="77777777" w:rsidR="004215CE" w:rsidRPr="007A773D" w:rsidRDefault="00A1665A" w:rsidP="002F34D4">
            <w:pPr>
              <w:rPr>
                <w:sz w:val="20"/>
                <w:szCs w:val="20"/>
                <w:lang w:val="nl-NL"/>
              </w:rPr>
            </w:pPr>
            <w:r w:rsidRPr="007A773D">
              <w:rPr>
                <w:sz w:val="20"/>
                <w:szCs w:val="20"/>
                <w:lang w:val="nl-NL"/>
              </w:rPr>
              <w:t>1</w:t>
            </w:r>
          </w:p>
        </w:tc>
        <w:tc>
          <w:tcPr>
            <w:tcW w:w="1563" w:type="dxa"/>
            <w:tcBorders>
              <w:top w:val="single" w:sz="4" w:space="0" w:color="auto"/>
              <w:left w:val="single" w:sz="4" w:space="0" w:color="auto"/>
              <w:bottom w:val="single" w:sz="4" w:space="0" w:color="auto"/>
              <w:right w:val="single" w:sz="4" w:space="0" w:color="auto"/>
            </w:tcBorders>
            <w:shd w:val="clear" w:color="auto" w:fill="FFFFFF" w:themeFill="background1"/>
          </w:tcPr>
          <w:p w14:paraId="7E26FC24" w14:textId="77777777" w:rsidR="004215CE" w:rsidRPr="007A773D" w:rsidRDefault="00A1665A" w:rsidP="002F34D4">
            <w:pPr>
              <w:rPr>
                <w:sz w:val="20"/>
                <w:szCs w:val="20"/>
                <w:lang w:val="nl-NL"/>
              </w:rPr>
            </w:pPr>
            <w:r w:rsidRPr="007A773D">
              <w:rPr>
                <w:sz w:val="20"/>
                <w:szCs w:val="20"/>
                <w:lang w:val="nl-NL"/>
              </w:rPr>
              <w:t>Onthouden / Begrijpen (</w:t>
            </w:r>
            <w:proofErr w:type="spellStart"/>
            <w:r w:rsidRPr="007A773D">
              <w:rPr>
                <w:sz w:val="20"/>
                <w:szCs w:val="20"/>
                <w:lang w:val="nl-NL"/>
              </w:rPr>
              <w:t>Bloom</w:t>
            </w:r>
            <w:proofErr w:type="spellEnd"/>
            <w:r w:rsidRPr="007A773D">
              <w:rPr>
                <w:sz w:val="20"/>
                <w:szCs w:val="20"/>
                <w:lang w:val="nl-NL"/>
              </w:rPr>
              <w:t xml:space="preserve"> niveau 1 en </w:t>
            </w:r>
            <w:commentRangeStart w:id="9"/>
            <w:r w:rsidRPr="007A773D">
              <w:rPr>
                <w:sz w:val="20"/>
                <w:szCs w:val="20"/>
                <w:lang w:val="nl-NL"/>
              </w:rPr>
              <w:t>2</w:t>
            </w:r>
            <w:commentRangeEnd w:id="9"/>
            <w:r w:rsidR="00D660C4">
              <w:rPr>
                <w:rStyle w:val="CommentReference"/>
              </w:rPr>
              <w:commentReference w:id="9"/>
            </w:r>
            <w:r w:rsidRPr="007A773D">
              <w:rPr>
                <w:sz w:val="20"/>
                <w:szCs w:val="20"/>
                <w:lang w:val="nl-NL"/>
              </w:rPr>
              <w:t>)</w:t>
            </w:r>
          </w:p>
        </w:tc>
        <w:tc>
          <w:tcPr>
            <w:tcW w:w="2116" w:type="dxa"/>
            <w:tcBorders>
              <w:top w:val="single" w:sz="4" w:space="0" w:color="auto"/>
              <w:left w:val="single" w:sz="4" w:space="0" w:color="auto"/>
              <w:bottom w:val="single" w:sz="4" w:space="0" w:color="auto"/>
              <w:right w:val="single" w:sz="4" w:space="0" w:color="auto"/>
            </w:tcBorders>
            <w:shd w:val="clear" w:color="auto" w:fill="FFFFFF" w:themeFill="background1"/>
          </w:tcPr>
          <w:p w14:paraId="38A3DD20" w14:textId="77777777" w:rsidR="00A1665A" w:rsidRPr="007A773D" w:rsidRDefault="00A1665A" w:rsidP="00A1665A">
            <w:pPr>
              <w:rPr>
                <w:sz w:val="20"/>
                <w:szCs w:val="20"/>
                <w:lang w:val="nl-NL"/>
              </w:rPr>
            </w:pPr>
            <w:r w:rsidRPr="007A773D">
              <w:rPr>
                <w:sz w:val="20"/>
                <w:szCs w:val="20"/>
                <w:lang w:val="nl-NL"/>
              </w:rPr>
              <w:t xml:space="preserve">Interactieve </w:t>
            </w:r>
            <w:commentRangeStart w:id="10"/>
            <w:r w:rsidRPr="007A773D">
              <w:rPr>
                <w:sz w:val="20"/>
                <w:szCs w:val="20"/>
                <w:lang w:val="nl-NL"/>
              </w:rPr>
              <w:t>uitleg</w:t>
            </w:r>
            <w:commentRangeEnd w:id="10"/>
            <w:r w:rsidR="008021C3">
              <w:rPr>
                <w:rStyle w:val="CommentReference"/>
              </w:rPr>
              <w:commentReference w:id="10"/>
            </w:r>
          </w:p>
        </w:tc>
        <w:tc>
          <w:tcPr>
            <w:tcW w:w="1354" w:type="dxa"/>
            <w:tcBorders>
              <w:top w:val="single" w:sz="4" w:space="0" w:color="auto"/>
              <w:left w:val="single" w:sz="4" w:space="0" w:color="auto"/>
              <w:bottom w:val="single" w:sz="4" w:space="0" w:color="auto"/>
              <w:right w:val="single" w:sz="4" w:space="0" w:color="auto"/>
            </w:tcBorders>
            <w:shd w:val="clear" w:color="auto" w:fill="FFFFFF" w:themeFill="background1"/>
          </w:tcPr>
          <w:p w14:paraId="0166EBC5" w14:textId="77777777" w:rsidR="004215CE" w:rsidRPr="007A773D" w:rsidRDefault="00A1665A" w:rsidP="002F34D4">
            <w:pPr>
              <w:rPr>
                <w:sz w:val="20"/>
                <w:szCs w:val="20"/>
                <w:lang w:val="nl-NL"/>
              </w:rPr>
            </w:pPr>
            <w:r w:rsidRPr="007A773D">
              <w:rPr>
                <w:sz w:val="20"/>
                <w:szCs w:val="20"/>
                <w:lang w:val="nl-NL"/>
              </w:rPr>
              <w:t>Slides</w:t>
            </w:r>
          </w:p>
        </w:tc>
        <w:tc>
          <w:tcPr>
            <w:tcW w:w="2582" w:type="dxa"/>
            <w:tcBorders>
              <w:top w:val="single" w:sz="4" w:space="0" w:color="auto"/>
              <w:left w:val="single" w:sz="4" w:space="0" w:color="auto"/>
              <w:bottom w:val="single" w:sz="4" w:space="0" w:color="auto"/>
              <w:right w:val="single" w:sz="4" w:space="0" w:color="auto"/>
            </w:tcBorders>
            <w:shd w:val="clear" w:color="auto" w:fill="FFFFFF" w:themeFill="background1"/>
          </w:tcPr>
          <w:p w14:paraId="646FA18E" w14:textId="77777777" w:rsidR="00A1665A" w:rsidRPr="007A773D" w:rsidRDefault="00A1665A" w:rsidP="00A1665A">
            <w:pPr>
              <w:pStyle w:val="ListParagraph"/>
              <w:numPr>
                <w:ilvl w:val="0"/>
                <w:numId w:val="4"/>
              </w:numPr>
              <w:rPr>
                <w:sz w:val="20"/>
                <w:szCs w:val="20"/>
                <w:lang w:val="nl-NL"/>
              </w:rPr>
            </w:pPr>
            <w:r w:rsidRPr="007A773D">
              <w:rPr>
                <w:sz w:val="20"/>
                <w:szCs w:val="20"/>
                <w:lang w:val="nl-NL"/>
              </w:rPr>
              <w:t>Uitleg aan de hand van leidend voorbeeld en daarna in algemene termen</w:t>
            </w:r>
          </w:p>
          <w:p w14:paraId="2995BF3F" w14:textId="77777777" w:rsidR="004215CE" w:rsidRPr="007A773D" w:rsidRDefault="00A1665A" w:rsidP="007A773D">
            <w:pPr>
              <w:pStyle w:val="ListParagraph"/>
              <w:numPr>
                <w:ilvl w:val="0"/>
                <w:numId w:val="4"/>
              </w:numPr>
              <w:rPr>
                <w:sz w:val="20"/>
                <w:szCs w:val="20"/>
                <w:lang w:val="nl-NL"/>
              </w:rPr>
            </w:pPr>
            <w:r w:rsidRPr="007A773D">
              <w:rPr>
                <w:sz w:val="20"/>
                <w:szCs w:val="20"/>
                <w:lang w:val="nl-NL"/>
              </w:rPr>
              <w:t>Stimuleren van interactieve discussie aan de hand van (militaire) voorbeeldcontexten</w:t>
            </w:r>
          </w:p>
        </w:tc>
        <w:tc>
          <w:tcPr>
            <w:tcW w:w="2353" w:type="dxa"/>
            <w:tcBorders>
              <w:top w:val="single" w:sz="4" w:space="0" w:color="auto"/>
              <w:left w:val="single" w:sz="4" w:space="0" w:color="auto"/>
              <w:bottom w:val="single" w:sz="4" w:space="0" w:color="auto"/>
              <w:right w:val="single" w:sz="4" w:space="0" w:color="auto"/>
            </w:tcBorders>
            <w:shd w:val="clear" w:color="auto" w:fill="FFFFFF" w:themeFill="background1"/>
          </w:tcPr>
          <w:p w14:paraId="70D6A016" w14:textId="77777777" w:rsidR="004215CE" w:rsidRPr="007A773D" w:rsidRDefault="00A1665A" w:rsidP="00A1665A">
            <w:pPr>
              <w:pStyle w:val="ListParagraph"/>
              <w:numPr>
                <w:ilvl w:val="0"/>
                <w:numId w:val="4"/>
              </w:numPr>
              <w:rPr>
                <w:sz w:val="20"/>
                <w:szCs w:val="20"/>
                <w:lang w:val="nl-NL"/>
              </w:rPr>
            </w:pPr>
            <w:r w:rsidRPr="007A773D">
              <w:rPr>
                <w:sz w:val="20"/>
                <w:szCs w:val="20"/>
                <w:lang w:val="nl-NL"/>
              </w:rPr>
              <w:t>Actief luisteren</w:t>
            </w:r>
          </w:p>
          <w:p w14:paraId="74C861C7" w14:textId="77777777" w:rsidR="00A1665A" w:rsidRPr="007A773D" w:rsidRDefault="00A1665A" w:rsidP="00A1665A">
            <w:pPr>
              <w:pStyle w:val="ListParagraph"/>
              <w:numPr>
                <w:ilvl w:val="0"/>
                <w:numId w:val="4"/>
              </w:numPr>
              <w:rPr>
                <w:sz w:val="20"/>
                <w:szCs w:val="20"/>
                <w:lang w:val="nl-NL"/>
              </w:rPr>
            </w:pPr>
            <w:r w:rsidRPr="007A773D">
              <w:rPr>
                <w:sz w:val="20"/>
                <w:szCs w:val="20"/>
                <w:lang w:val="nl-NL"/>
              </w:rPr>
              <w:t>Vragen stellen bij onduidelijkheden</w:t>
            </w:r>
          </w:p>
          <w:p w14:paraId="465BFDD0" w14:textId="77777777" w:rsidR="00A1665A" w:rsidRPr="007A773D" w:rsidRDefault="00A1665A" w:rsidP="00A1665A">
            <w:pPr>
              <w:pStyle w:val="ListParagraph"/>
              <w:numPr>
                <w:ilvl w:val="0"/>
                <w:numId w:val="4"/>
              </w:numPr>
              <w:rPr>
                <w:sz w:val="20"/>
                <w:szCs w:val="20"/>
                <w:lang w:val="nl-NL"/>
              </w:rPr>
            </w:pPr>
            <w:r w:rsidRPr="007A773D">
              <w:rPr>
                <w:sz w:val="20"/>
                <w:szCs w:val="20"/>
                <w:lang w:val="nl-NL"/>
              </w:rPr>
              <w:t xml:space="preserve">Definities helder krijgen van </w:t>
            </w:r>
            <m:oMath>
              <m:sSub>
                <m:sSubPr>
                  <m:ctrlPr>
                    <w:rPr>
                      <w:rFonts w:ascii="Cambria Math" w:hAnsi="Cambria Math"/>
                      <w:i/>
                      <w:sz w:val="20"/>
                      <w:szCs w:val="20"/>
                      <w:lang w:val="nl-NL"/>
                    </w:rPr>
                  </m:ctrlPr>
                </m:sSubPr>
                <m:e>
                  <m:r>
                    <w:rPr>
                      <w:rFonts w:ascii="Cambria Math" w:hAnsi="Cambria Math"/>
                      <w:sz w:val="20"/>
                      <w:szCs w:val="20"/>
                      <w:lang w:val="nl-NL"/>
                    </w:rPr>
                    <m:t>H</m:t>
                  </m:r>
                </m:e>
                <m:sub>
                  <m:r>
                    <w:rPr>
                      <w:rFonts w:ascii="Cambria Math" w:hAnsi="Cambria Math"/>
                      <w:sz w:val="20"/>
                      <w:szCs w:val="20"/>
                      <w:lang w:val="nl-NL"/>
                    </w:rPr>
                    <m:t>0</m:t>
                  </m:r>
                </m:sub>
              </m:sSub>
            </m:oMath>
            <w:r w:rsidRPr="007A773D">
              <w:rPr>
                <w:rFonts w:eastAsiaTheme="minorEastAsia"/>
                <w:sz w:val="20"/>
                <w:szCs w:val="20"/>
                <w:lang w:val="nl-NL"/>
              </w:rPr>
              <w:t xml:space="preserve"> en </w:t>
            </w:r>
            <m:oMath>
              <m:sSub>
                <m:sSubPr>
                  <m:ctrlPr>
                    <w:rPr>
                      <w:rFonts w:ascii="Cambria Math" w:eastAsiaTheme="minorEastAsia" w:hAnsi="Cambria Math"/>
                      <w:i/>
                      <w:sz w:val="20"/>
                      <w:szCs w:val="20"/>
                      <w:lang w:val="nl-NL"/>
                    </w:rPr>
                  </m:ctrlPr>
                </m:sSubPr>
                <m:e>
                  <m:r>
                    <w:rPr>
                      <w:rFonts w:ascii="Cambria Math" w:eastAsiaTheme="minorEastAsia" w:hAnsi="Cambria Math"/>
                      <w:sz w:val="20"/>
                      <w:szCs w:val="20"/>
                      <w:lang w:val="nl-NL"/>
                    </w:rPr>
                    <m:t>H</m:t>
                  </m:r>
                </m:e>
                <m:sub>
                  <m:r>
                    <w:rPr>
                      <w:rFonts w:ascii="Cambria Math" w:eastAsiaTheme="minorEastAsia" w:hAnsi="Cambria Math"/>
                      <w:sz w:val="20"/>
                      <w:szCs w:val="20"/>
                      <w:lang w:val="nl-NL"/>
                    </w:rPr>
                    <m:t>a</m:t>
                  </m:r>
                </m:sub>
              </m:sSub>
            </m:oMath>
          </w:p>
        </w:tc>
      </w:tr>
      <w:tr w:rsidR="00A37887" w:rsidRPr="003512B4" w14:paraId="10B502B0" w14:textId="77777777" w:rsidTr="00600202">
        <w:trPr>
          <w:gridAfter w:val="1"/>
          <w:wAfter w:w="33" w:type="dxa"/>
          <w:trHeight w:val="211"/>
        </w:trPr>
        <w:tc>
          <w:tcPr>
            <w:tcW w:w="738" w:type="dxa"/>
            <w:tcBorders>
              <w:top w:val="single" w:sz="4" w:space="0" w:color="auto"/>
              <w:left w:val="single" w:sz="4" w:space="0" w:color="auto"/>
              <w:bottom w:val="single" w:sz="4" w:space="0" w:color="auto"/>
              <w:right w:val="single" w:sz="4" w:space="0" w:color="auto"/>
            </w:tcBorders>
            <w:shd w:val="clear" w:color="auto" w:fill="FFFFFF" w:themeFill="background1"/>
          </w:tcPr>
          <w:p w14:paraId="6D67BC43" w14:textId="77777777" w:rsidR="004215CE" w:rsidRPr="007A773D" w:rsidRDefault="00A1665A" w:rsidP="00600202">
            <w:pPr>
              <w:rPr>
                <w:sz w:val="20"/>
                <w:szCs w:val="20"/>
                <w:lang w:val="nl-NL"/>
              </w:rPr>
            </w:pPr>
            <w:r w:rsidRPr="007A773D">
              <w:rPr>
                <w:sz w:val="20"/>
                <w:szCs w:val="20"/>
                <w:lang w:val="nl-NL"/>
              </w:rPr>
              <w:t>0</w:t>
            </w:r>
            <w:r w:rsidR="00600202">
              <w:rPr>
                <w:sz w:val="20"/>
                <w:szCs w:val="20"/>
                <w:lang w:val="nl-NL"/>
              </w:rPr>
              <w:t>9</w:t>
            </w:r>
            <w:r w:rsidRPr="007A773D">
              <w:rPr>
                <w:sz w:val="20"/>
                <w:szCs w:val="20"/>
                <w:lang w:val="nl-NL"/>
              </w:rPr>
              <w:t>:00-1</w:t>
            </w:r>
            <w:r w:rsidR="00600202">
              <w:rPr>
                <w:sz w:val="20"/>
                <w:szCs w:val="20"/>
                <w:lang w:val="nl-NL"/>
              </w:rPr>
              <w:t>8</w:t>
            </w:r>
            <w:r w:rsidRPr="007A773D">
              <w:rPr>
                <w:sz w:val="20"/>
                <w:szCs w:val="20"/>
                <w:lang w:val="nl-NL"/>
              </w:rPr>
              <w:t>:00</w:t>
            </w:r>
          </w:p>
        </w:tc>
        <w:tc>
          <w:tcPr>
            <w:tcW w:w="1934" w:type="dxa"/>
            <w:tcBorders>
              <w:top w:val="single" w:sz="4" w:space="0" w:color="auto"/>
              <w:left w:val="single" w:sz="4" w:space="0" w:color="auto"/>
              <w:bottom w:val="single" w:sz="4" w:space="0" w:color="auto"/>
              <w:right w:val="single" w:sz="4" w:space="0" w:color="auto"/>
            </w:tcBorders>
            <w:shd w:val="clear" w:color="auto" w:fill="FFFFFF" w:themeFill="background1"/>
          </w:tcPr>
          <w:p w14:paraId="3FAE3B1E" w14:textId="77777777" w:rsidR="004215CE" w:rsidRPr="007A773D" w:rsidRDefault="00A1665A" w:rsidP="002F34D4">
            <w:pPr>
              <w:rPr>
                <w:sz w:val="20"/>
                <w:szCs w:val="20"/>
                <w:lang w:val="nl-NL"/>
              </w:rPr>
            </w:pPr>
            <w:r w:rsidRPr="007A773D">
              <w:rPr>
                <w:sz w:val="20"/>
                <w:szCs w:val="20"/>
                <w:lang w:val="nl-NL"/>
              </w:rPr>
              <w:t>Type I en Type II fouten</w:t>
            </w:r>
          </w:p>
          <w:p w14:paraId="1A1ED394" w14:textId="77777777" w:rsidR="004215CE" w:rsidRPr="007A773D" w:rsidRDefault="004215CE" w:rsidP="002F34D4">
            <w:pPr>
              <w:rPr>
                <w:sz w:val="20"/>
                <w:szCs w:val="20"/>
                <w:lang w:val="nl-NL"/>
              </w:rPr>
            </w:pPr>
          </w:p>
        </w:tc>
        <w:tc>
          <w:tcPr>
            <w:tcW w:w="2082" w:type="dxa"/>
            <w:tcBorders>
              <w:top w:val="single" w:sz="4" w:space="0" w:color="auto"/>
              <w:left w:val="single" w:sz="4" w:space="0" w:color="auto"/>
              <w:bottom w:val="single" w:sz="4" w:space="0" w:color="auto"/>
              <w:right w:val="single" w:sz="4" w:space="0" w:color="auto"/>
            </w:tcBorders>
            <w:shd w:val="clear" w:color="auto" w:fill="FFFFFF" w:themeFill="background1"/>
          </w:tcPr>
          <w:p w14:paraId="2BA79AE6" w14:textId="77777777" w:rsidR="004215CE" w:rsidRPr="007A773D" w:rsidRDefault="00A1665A" w:rsidP="002F34D4">
            <w:pPr>
              <w:rPr>
                <w:sz w:val="20"/>
                <w:szCs w:val="20"/>
                <w:lang w:val="nl-NL"/>
              </w:rPr>
            </w:pPr>
            <w:r w:rsidRPr="007A773D">
              <w:rPr>
                <w:sz w:val="20"/>
                <w:szCs w:val="20"/>
                <w:lang w:val="nl-NL"/>
              </w:rPr>
              <w:t>2</w:t>
            </w:r>
            <w:r w:rsidR="007A773D">
              <w:rPr>
                <w:sz w:val="20"/>
                <w:szCs w:val="20"/>
                <w:lang w:val="nl-NL"/>
              </w:rPr>
              <w:t xml:space="preserve"> </w:t>
            </w:r>
          </w:p>
        </w:tc>
        <w:tc>
          <w:tcPr>
            <w:tcW w:w="1563" w:type="dxa"/>
            <w:tcBorders>
              <w:top w:val="single" w:sz="4" w:space="0" w:color="auto"/>
              <w:left w:val="single" w:sz="4" w:space="0" w:color="auto"/>
              <w:bottom w:val="single" w:sz="4" w:space="0" w:color="auto"/>
              <w:right w:val="single" w:sz="4" w:space="0" w:color="auto"/>
            </w:tcBorders>
            <w:shd w:val="clear" w:color="auto" w:fill="FFFFFF" w:themeFill="background1"/>
          </w:tcPr>
          <w:p w14:paraId="57EE43FE" w14:textId="3E2EC44A" w:rsidR="004215CE" w:rsidRPr="007A773D" w:rsidRDefault="00A1665A" w:rsidP="00A1665A">
            <w:pPr>
              <w:rPr>
                <w:sz w:val="20"/>
                <w:szCs w:val="20"/>
                <w:lang w:val="nl-NL"/>
              </w:rPr>
            </w:pPr>
            <w:r w:rsidRPr="007A773D">
              <w:rPr>
                <w:sz w:val="20"/>
                <w:szCs w:val="20"/>
                <w:lang w:val="nl-NL"/>
              </w:rPr>
              <w:t xml:space="preserve">Benoemen / Begrijpen / </w:t>
            </w:r>
            <w:commentRangeStart w:id="11"/>
            <w:r w:rsidRPr="007A773D">
              <w:rPr>
                <w:sz w:val="20"/>
                <w:szCs w:val="20"/>
                <w:lang w:val="nl-NL"/>
              </w:rPr>
              <w:t xml:space="preserve">Beredeneren </w:t>
            </w:r>
            <w:commentRangeEnd w:id="11"/>
            <w:r w:rsidR="008021C3">
              <w:rPr>
                <w:rStyle w:val="CommentReference"/>
              </w:rPr>
              <w:commentReference w:id="11"/>
            </w:r>
            <w:r w:rsidR="003512B4">
              <w:rPr>
                <w:sz w:val="20"/>
                <w:szCs w:val="20"/>
                <w:lang w:val="nl-NL"/>
              </w:rPr>
              <w:t>(</w:t>
            </w:r>
            <w:proofErr w:type="spellStart"/>
            <w:r w:rsidR="003512B4">
              <w:rPr>
                <w:sz w:val="20"/>
                <w:szCs w:val="20"/>
                <w:lang w:val="nl-NL"/>
              </w:rPr>
              <w:t>Bloom</w:t>
            </w:r>
            <w:proofErr w:type="spellEnd"/>
            <w:r w:rsidR="003512B4">
              <w:rPr>
                <w:sz w:val="20"/>
                <w:szCs w:val="20"/>
                <w:lang w:val="nl-NL"/>
              </w:rPr>
              <w:t xml:space="preserve"> niveau 1 en 2</w:t>
            </w:r>
            <w:bookmarkStart w:id="12" w:name="_GoBack"/>
            <w:bookmarkEnd w:id="12"/>
            <w:r w:rsidRPr="007A773D">
              <w:rPr>
                <w:sz w:val="20"/>
                <w:szCs w:val="20"/>
                <w:lang w:val="nl-NL"/>
              </w:rPr>
              <w:t>)</w:t>
            </w:r>
          </w:p>
        </w:tc>
        <w:tc>
          <w:tcPr>
            <w:tcW w:w="2116" w:type="dxa"/>
            <w:tcBorders>
              <w:top w:val="single" w:sz="4" w:space="0" w:color="auto"/>
              <w:left w:val="single" w:sz="4" w:space="0" w:color="auto"/>
              <w:bottom w:val="single" w:sz="4" w:space="0" w:color="auto"/>
              <w:right w:val="single" w:sz="4" w:space="0" w:color="auto"/>
            </w:tcBorders>
            <w:shd w:val="clear" w:color="auto" w:fill="FFFFFF" w:themeFill="background1"/>
          </w:tcPr>
          <w:p w14:paraId="6AB34A54" w14:textId="77777777" w:rsidR="004215CE" w:rsidRPr="007A773D" w:rsidRDefault="00A1665A" w:rsidP="002F34D4">
            <w:pPr>
              <w:rPr>
                <w:sz w:val="20"/>
                <w:szCs w:val="20"/>
                <w:lang w:val="nl-NL"/>
              </w:rPr>
            </w:pPr>
            <w:r w:rsidRPr="007A773D">
              <w:rPr>
                <w:sz w:val="20"/>
                <w:szCs w:val="20"/>
                <w:lang w:val="nl-NL"/>
              </w:rPr>
              <w:t>Interactieve uitleg</w:t>
            </w:r>
          </w:p>
        </w:tc>
        <w:tc>
          <w:tcPr>
            <w:tcW w:w="1354" w:type="dxa"/>
            <w:tcBorders>
              <w:top w:val="single" w:sz="4" w:space="0" w:color="auto"/>
              <w:left w:val="single" w:sz="4" w:space="0" w:color="auto"/>
              <w:bottom w:val="single" w:sz="4" w:space="0" w:color="auto"/>
              <w:right w:val="single" w:sz="4" w:space="0" w:color="auto"/>
            </w:tcBorders>
            <w:shd w:val="clear" w:color="auto" w:fill="FFFFFF" w:themeFill="background1"/>
          </w:tcPr>
          <w:p w14:paraId="7B37574C" w14:textId="77777777" w:rsidR="004215CE" w:rsidRPr="007A773D" w:rsidRDefault="00A1665A" w:rsidP="002F34D4">
            <w:pPr>
              <w:rPr>
                <w:sz w:val="20"/>
                <w:szCs w:val="20"/>
                <w:lang w:val="nl-NL"/>
              </w:rPr>
            </w:pPr>
            <w:r w:rsidRPr="007A773D">
              <w:rPr>
                <w:sz w:val="20"/>
                <w:szCs w:val="20"/>
                <w:lang w:val="nl-NL"/>
              </w:rPr>
              <w:t>Slides / whiteboard</w:t>
            </w:r>
          </w:p>
        </w:tc>
        <w:tc>
          <w:tcPr>
            <w:tcW w:w="2582" w:type="dxa"/>
            <w:tcBorders>
              <w:top w:val="single" w:sz="4" w:space="0" w:color="auto"/>
              <w:left w:val="single" w:sz="4" w:space="0" w:color="auto"/>
              <w:bottom w:val="single" w:sz="4" w:space="0" w:color="auto"/>
              <w:right w:val="single" w:sz="4" w:space="0" w:color="auto"/>
            </w:tcBorders>
            <w:shd w:val="clear" w:color="auto" w:fill="FFFFFF" w:themeFill="background1"/>
          </w:tcPr>
          <w:p w14:paraId="151CF633" w14:textId="77777777" w:rsidR="004215CE" w:rsidRPr="007A773D" w:rsidRDefault="00A1665A" w:rsidP="007A773D">
            <w:pPr>
              <w:pStyle w:val="ListParagraph"/>
              <w:numPr>
                <w:ilvl w:val="0"/>
                <w:numId w:val="4"/>
              </w:numPr>
              <w:rPr>
                <w:sz w:val="20"/>
                <w:szCs w:val="20"/>
                <w:lang w:val="nl-NL"/>
              </w:rPr>
            </w:pPr>
            <w:r w:rsidRPr="007A773D">
              <w:rPr>
                <w:sz w:val="20"/>
                <w:szCs w:val="20"/>
                <w:lang w:val="nl-NL"/>
              </w:rPr>
              <w:t xml:space="preserve">Introductie van type I- en type II-fouten </w:t>
            </w:r>
            <w:r w:rsidR="007A773D" w:rsidRPr="007A773D">
              <w:rPr>
                <w:sz w:val="20"/>
                <w:szCs w:val="20"/>
                <w:lang w:val="nl-NL"/>
              </w:rPr>
              <w:t>in algemene termen</w:t>
            </w:r>
          </w:p>
          <w:p w14:paraId="131DB21C" w14:textId="77777777" w:rsidR="007A773D" w:rsidRPr="007A773D" w:rsidRDefault="007A773D" w:rsidP="007A773D">
            <w:pPr>
              <w:pStyle w:val="ListParagraph"/>
              <w:numPr>
                <w:ilvl w:val="0"/>
                <w:numId w:val="4"/>
              </w:numPr>
              <w:rPr>
                <w:sz w:val="20"/>
                <w:szCs w:val="20"/>
                <w:lang w:val="nl-NL"/>
              </w:rPr>
            </w:pPr>
            <w:r w:rsidRPr="007A773D">
              <w:rPr>
                <w:sz w:val="20"/>
                <w:szCs w:val="20"/>
                <w:lang w:val="nl-NL"/>
              </w:rPr>
              <w:t>Discussie op gang brengen: wat betekent dit in het leidend voorbeeld?</w:t>
            </w:r>
          </w:p>
          <w:p w14:paraId="75469CC2" w14:textId="77777777" w:rsidR="007A773D" w:rsidRDefault="007A773D" w:rsidP="007A773D">
            <w:pPr>
              <w:pStyle w:val="ListParagraph"/>
              <w:numPr>
                <w:ilvl w:val="0"/>
                <w:numId w:val="4"/>
              </w:numPr>
              <w:rPr>
                <w:sz w:val="20"/>
                <w:szCs w:val="20"/>
                <w:lang w:val="nl-NL"/>
              </w:rPr>
            </w:pPr>
            <w:r w:rsidRPr="007A773D">
              <w:rPr>
                <w:sz w:val="20"/>
                <w:szCs w:val="20"/>
                <w:lang w:val="nl-NL"/>
              </w:rPr>
              <w:t>Gewetensvraag: welke type fout is ernstiger, en waarom?</w:t>
            </w:r>
          </w:p>
          <w:p w14:paraId="30F8AE59" w14:textId="77777777" w:rsidR="00600202" w:rsidRPr="007A773D" w:rsidRDefault="00600202" w:rsidP="007A773D">
            <w:pPr>
              <w:pStyle w:val="ListParagraph"/>
              <w:numPr>
                <w:ilvl w:val="0"/>
                <w:numId w:val="4"/>
              </w:numPr>
              <w:rPr>
                <w:sz w:val="20"/>
                <w:szCs w:val="20"/>
                <w:lang w:val="nl-NL"/>
              </w:rPr>
            </w:pPr>
            <w:r>
              <w:rPr>
                <w:sz w:val="20"/>
                <w:szCs w:val="20"/>
                <w:lang w:val="nl-NL"/>
              </w:rPr>
              <w:t>Wat zijn manieren om deze fouten te kunnen verkleinen?</w:t>
            </w:r>
          </w:p>
          <w:p w14:paraId="4F454726" w14:textId="77777777" w:rsidR="007A773D" w:rsidRPr="007A773D" w:rsidRDefault="007A773D" w:rsidP="007A773D">
            <w:pPr>
              <w:pStyle w:val="ListParagraph"/>
              <w:numPr>
                <w:ilvl w:val="0"/>
                <w:numId w:val="4"/>
              </w:numPr>
              <w:rPr>
                <w:sz w:val="20"/>
                <w:szCs w:val="20"/>
                <w:lang w:val="nl-NL"/>
              </w:rPr>
            </w:pPr>
            <w:r w:rsidRPr="007A773D">
              <w:rPr>
                <w:sz w:val="20"/>
                <w:szCs w:val="20"/>
                <w:lang w:val="nl-NL"/>
              </w:rPr>
              <w:t>Wat betekent dit voor andere voorbeelden?</w:t>
            </w:r>
          </w:p>
        </w:tc>
        <w:tc>
          <w:tcPr>
            <w:tcW w:w="2353" w:type="dxa"/>
            <w:tcBorders>
              <w:top w:val="single" w:sz="4" w:space="0" w:color="auto"/>
              <w:left w:val="single" w:sz="4" w:space="0" w:color="auto"/>
              <w:bottom w:val="single" w:sz="4" w:space="0" w:color="auto"/>
              <w:right w:val="single" w:sz="4" w:space="0" w:color="auto"/>
            </w:tcBorders>
            <w:shd w:val="clear" w:color="auto" w:fill="FFFFFF" w:themeFill="background1"/>
          </w:tcPr>
          <w:p w14:paraId="2FC76D33" w14:textId="77777777" w:rsidR="004215CE" w:rsidRPr="007A773D" w:rsidRDefault="007A773D" w:rsidP="007A773D">
            <w:pPr>
              <w:pStyle w:val="ListParagraph"/>
              <w:numPr>
                <w:ilvl w:val="0"/>
                <w:numId w:val="4"/>
              </w:numPr>
              <w:rPr>
                <w:sz w:val="20"/>
                <w:szCs w:val="20"/>
                <w:lang w:val="nl-NL"/>
              </w:rPr>
            </w:pPr>
            <w:r w:rsidRPr="007A773D">
              <w:rPr>
                <w:sz w:val="20"/>
                <w:szCs w:val="20"/>
                <w:lang w:val="nl-NL"/>
              </w:rPr>
              <w:t>Kritisch nadenken over het onderscheid tussen type I- en type II-fouten.</w:t>
            </w:r>
            <w:r w:rsidRPr="007A773D">
              <w:rPr>
                <w:sz w:val="20"/>
                <w:szCs w:val="20"/>
                <w:lang w:val="nl-NL"/>
              </w:rPr>
              <w:br/>
              <w:t>- Mening delen met medestudenten en luisteren naar andere perspectieven.</w:t>
            </w:r>
            <w:r w:rsidRPr="007A773D">
              <w:rPr>
                <w:sz w:val="20"/>
                <w:szCs w:val="20"/>
                <w:lang w:val="nl-NL"/>
              </w:rPr>
              <w:br/>
              <w:t>- Reflecteren op de consequenties van de twee type fouten.</w:t>
            </w:r>
          </w:p>
        </w:tc>
      </w:tr>
      <w:tr w:rsidR="00A37887" w:rsidRPr="003512B4" w14:paraId="43BCA50D" w14:textId="77777777" w:rsidTr="00600202">
        <w:trPr>
          <w:gridAfter w:val="1"/>
          <w:wAfter w:w="33" w:type="dxa"/>
          <w:trHeight w:val="211"/>
        </w:trPr>
        <w:tc>
          <w:tcPr>
            <w:tcW w:w="738" w:type="dxa"/>
            <w:tcBorders>
              <w:top w:val="single" w:sz="4" w:space="0" w:color="auto"/>
              <w:left w:val="single" w:sz="4" w:space="0" w:color="auto"/>
              <w:bottom w:val="single" w:sz="4" w:space="0" w:color="auto"/>
              <w:right w:val="single" w:sz="4" w:space="0" w:color="auto"/>
            </w:tcBorders>
            <w:shd w:val="clear" w:color="auto" w:fill="FFFFFF" w:themeFill="background1"/>
          </w:tcPr>
          <w:p w14:paraId="0B34E685" w14:textId="77777777" w:rsidR="004215CE" w:rsidRPr="00A1665A" w:rsidRDefault="007A773D" w:rsidP="00600202">
            <w:pPr>
              <w:rPr>
                <w:sz w:val="20"/>
                <w:szCs w:val="20"/>
                <w:lang w:val="nl-NL"/>
              </w:rPr>
            </w:pPr>
            <w:r>
              <w:rPr>
                <w:sz w:val="20"/>
                <w:szCs w:val="20"/>
                <w:lang w:val="nl-NL"/>
              </w:rPr>
              <w:t>1</w:t>
            </w:r>
            <w:r w:rsidR="00600202">
              <w:rPr>
                <w:sz w:val="20"/>
                <w:szCs w:val="20"/>
                <w:lang w:val="nl-NL"/>
              </w:rPr>
              <w:t>8</w:t>
            </w:r>
            <w:r>
              <w:rPr>
                <w:sz w:val="20"/>
                <w:szCs w:val="20"/>
                <w:lang w:val="nl-NL"/>
              </w:rPr>
              <w:t>:00 –</w:t>
            </w:r>
            <w:r w:rsidR="00600202">
              <w:rPr>
                <w:sz w:val="20"/>
                <w:szCs w:val="20"/>
                <w:lang w:val="nl-NL"/>
              </w:rPr>
              <w:t xml:space="preserve"> 23</w:t>
            </w:r>
            <w:r>
              <w:rPr>
                <w:sz w:val="20"/>
                <w:szCs w:val="20"/>
                <w:lang w:val="nl-NL"/>
              </w:rPr>
              <w:t>:00</w:t>
            </w:r>
          </w:p>
        </w:tc>
        <w:tc>
          <w:tcPr>
            <w:tcW w:w="1934" w:type="dxa"/>
            <w:tcBorders>
              <w:top w:val="single" w:sz="4" w:space="0" w:color="auto"/>
              <w:left w:val="single" w:sz="4" w:space="0" w:color="auto"/>
              <w:bottom w:val="single" w:sz="4" w:space="0" w:color="auto"/>
              <w:right w:val="single" w:sz="4" w:space="0" w:color="auto"/>
            </w:tcBorders>
            <w:shd w:val="clear" w:color="auto" w:fill="FFFFFF" w:themeFill="background1"/>
          </w:tcPr>
          <w:p w14:paraId="077C21DC" w14:textId="77777777" w:rsidR="004215CE" w:rsidRPr="00A1665A" w:rsidRDefault="007A773D" w:rsidP="002F34D4">
            <w:pPr>
              <w:rPr>
                <w:sz w:val="20"/>
                <w:szCs w:val="20"/>
                <w:lang w:val="nl-NL"/>
              </w:rPr>
            </w:pPr>
            <w:r>
              <w:rPr>
                <w:sz w:val="20"/>
                <w:szCs w:val="20"/>
                <w:lang w:val="nl-NL"/>
              </w:rPr>
              <w:t xml:space="preserve">Casus: luchtalarm </w:t>
            </w:r>
            <w:proofErr w:type="spellStart"/>
            <w:r>
              <w:rPr>
                <w:sz w:val="20"/>
                <w:szCs w:val="20"/>
                <w:lang w:val="nl-NL"/>
              </w:rPr>
              <w:t>Oekraine</w:t>
            </w:r>
            <w:proofErr w:type="spellEnd"/>
          </w:p>
          <w:p w14:paraId="402BA879" w14:textId="77777777" w:rsidR="004215CE" w:rsidRPr="00A1665A" w:rsidRDefault="004215CE" w:rsidP="002F34D4">
            <w:pPr>
              <w:rPr>
                <w:sz w:val="20"/>
                <w:szCs w:val="20"/>
                <w:lang w:val="nl-NL"/>
              </w:rPr>
            </w:pPr>
          </w:p>
        </w:tc>
        <w:tc>
          <w:tcPr>
            <w:tcW w:w="2082" w:type="dxa"/>
            <w:tcBorders>
              <w:top w:val="single" w:sz="4" w:space="0" w:color="auto"/>
              <w:left w:val="single" w:sz="4" w:space="0" w:color="auto"/>
              <w:bottom w:val="single" w:sz="4" w:space="0" w:color="auto"/>
              <w:right w:val="single" w:sz="4" w:space="0" w:color="auto"/>
            </w:tcBorders>
            <w:shd w:val="clear" w:color="auto" w:fill="FFFFFF" w:themeFill="background1"/>
          </w:tcPr>
          <w:p w14:paraId="65EB0298" w14:textId="77777777" w:rsidR="004215CE" w:rsidRPr="00A1665A" w:rsidRDefault="007A773D" w:rsidP="002F34D4">
            <w:pPr>
              <w:rPr>
                <w:sz w:val="20"/>
                <w:szCs w:val="20"/>
                <w:lang w:val="nl-NL"/>
              </w:rPr>
            </w:pPr>
            <w:commentRangeStart w:id="13"/>
            <w:r>
              <w:rPr>
                <w:sz w:val="20"/>
                <w:szCs w:val="20"/>
                <w:lang w:val="nl-NL"/>
              </w:rPr>
              <w:t xml:space="preserve">1 + 2 </w:t>
            </w:r>
            <w:commentRangeEnd w:id="13"/>
            <w:r w:rsidR="00EB0123">
              <w:rPr>
                <w:rStyle w:val="CommentReference"/>
              </w:rPr>
              <w:commentReference w:id="13"/>
            </w:r>
          </w:p>
        </w:tc>
        <w:tc>
          <w:tcPr>
            <w:tcW w:w="1563" w:type="dxa"/>
            <w:tcBorders>
              <w:top w:val="single" w:sz="4" w:space="0" w:color="auto"/>
              <w:left w:val="single" w:sz="4" w:space="0" w:color="auto"/>
              <w:bottom w:val="single" w:sz="4" w:space="0" w:color="auto"/>
              <w:right w:val="single" w:sz="4" w:space="0" w:color="auto"/>
            </w:tcBorders>
            <w:shd w:val="clear" w:color="auto" w:fill="FFFFFF" w:themeFill="background1"/>
          </w:tcPr>
          <w:p w14:paraId="03CF7CDB" w14:textId="77777777" w:rsidR="004215CE" w:rsidRPr="00A1665A" w:rsidRDefault="007A773D" w:rsidP="008021C3">
            <w:pPr>
              <w:rPr>
                <w:sz w:val="20"/>
                <w:szCs w:val="20"/>
                <w:lang w:val="nl-NL"/>
              </w:rPr>
            </w:pPr>
            <w:r>
              <w:rPr>
                <w:sz w:val="20"/>
                <w:szCs w:val="20"/>
                <w:lang w:val="nl-NL"/>
              </w:rPr>
              <w:t>Analyseren (</w:t>
            </w:r>
            <w:proofErr w:type="spellStart"/>
            <w:del w:id="14" w:author="Spoor, M, DOSCO/NLDA/STAF/SIE OW/ONDERWIJSK" w:date="2024-11-28T15:29:00Z">
              <w:r w:rsidDel="008021C3">
                <w:rPr>
                  <w:sz w:val="20"/>
                  <w:szCs w:val="20"/>
                  <w:lang w:val="nl-NL"/>
                </w:rPr>
                <w:delText>b</w:delText>
              </w:r>
            </w:del>
            <w:ins w:id="15" w:author="Spoor, M, DOSCO/NLDA/STAF/SIE OW/ONDERWIJSK" w:date="2024-11-28T15:29:00Z">
              <w:r w:rsidR="008021C3">
                <w:rPr>
                  <w:sz w:val="20"/>
                  <w:szCs w:val="20"/>
                  <w:lang w:val="nl-NL"/>
                </w:rPr>
                <w:t>B</w:t>
              </w:r>
            </w:ins>
            <w:r>
              <w:rPr>
                <w:sz w:val="20"/>
                <w:szCs w:val="20"/>
                <w:lang w:val="nl-NL"/>
              </w:rPr>
              <w:t>loom</w:t>
            </w:r>
            <w:proofErr w:type="spellEnd"/>
            <w:r>
              <w:rPr>
                <w:sz w:val="20"/>
                <w:szCs w:val="20"/>
                <w:lang w:val="nl-NL"/>
              </w:rPr>
              <w:t xml:space="preserve"> niveau 4)</w:t>
            </w:r>
          </w:p>
        </w:tc>
        <w:tc>
          <w:tcPr>
            <w:tcW w:w="2116" w:type="dxa"/>
            <w:tcBorders>
              <w:top w:val="single" w:sz="4" w:space="0" w:color="auto"/>
              <w:left w:val="single" w:sz="4" w:space="0" w:color="auto"/>
              <w:bottom w:val="single" w:sz="4" w:space="0" w:color="auto"/>
              <w:right w:val="single" w:sz="4" w:space="0" w:color="auto"/>
            </w:tcBorders>
            <w:shd w:val="clear" w:color="auto" w:fill="FFFFFF" w:themeFill="background1"/>
          </w:tcPr>
          <w:p w14:paraId="49F585CB" w14:textId="77777777" w:rsidR="004215CE" w:rsidRPr="00A1665A" w:rsidRDefault="007A773D" w:rsidP="002F34D4">
            <w:pPr>
              <w:rPr>
                <w:sz w:val="20"/>
                <w:szCs w:val="20"/>
                <w:lang w:val="nl-NL"/>
              </w:rPr>
            </w:pPr>
            <w:r>
              <w:rPr>
                <w:sz w:val="20"/>
                <w:szCs w:val="20"/>
                <w:lang w:val="nl-NL"/>
              </w:rPr>
              <w:t>Analyse van een casus op basis van geleerde concepten</w:t>
            </w:r>
          </w:p>
        </w:tc>
        <w:tc>
          <w:tcPr>
            <w:tcW w:w="1354" w:type="dxa"/>
            <w:tcBorders>
              <w:top w:val="single" w:sz="4" w:space="0" w:color="auto"/>
              <w:left w:val="single" w:sz="4" w:space="0" w:color="auto"/>
              <w:bottom w:val="single" w:sz="4" w:space="0" w:color="auto"/>
              <w:right w:val="single" w:sz="4" w:space="0" w:color="auto"/>
            </w:tcBorders>
            <w:shd w:val="clear" w:color="auto" w:fill="FFFFFF" w:themeFill="background1"/>
          </w:tcPr>
          <w:p w14:paraId="6B1AAB57" w14:textId="77777777" w:rsidR="004215CE" w:rsidRPr="00A1665A" w:rsidRDefault="007A773D" w:rsidP="002F34D4">
            <w:pPr>
              <w:rPr>
                <w:sz w:val="20"/>
                <w:szCs w:val="20"/>
                <w:lang w:val="nl-NL"/>
              </w:rPr>
            </w:pPr>
            <w:r>
              <w:rPr>
                <w:sz w:val="20"/>
                <w:szCs w:val="20"/>
                <w:lang w:val="nl-NL"/>
              </w:rPr>
              <w:t>Slide (beschrijving casus) + Whiteboard (associaties opschrijven)</w:t>
            </w:r>
          </w:p>
        </w:tc>
        <w:tc>
          <w:tcPr>
            <w:tcW w:w="2582" w:type="dxa"/>
            <w:tcBorders>
              <w:top w:val="single" w:sz="4" w:space="0" w:color="auto"/>
              <w:left w:val="single" w:sz="4" w:space="0" w:color="auto"/>
              <w:bottom w:val="single" w:sz="4" w:space="0" w:color="auto"/>
              <w:right w:val="single" w:sz="4" w:space="0" w:color="auto"/>
            </w:tcBorders>
            <w:shd w:val="clear" w:color="auto" w:fill="FFFFFF" w:themeFill="background1"/>
          </w:tcPr>
          <w:p w14:paraId="792C0656" w14:textId="77777777" w:rsidR="004215CE" w:rsidRDefault="007A773D" w:rsidP="007A773D">
            <w:pPr>
              <w:pStyle w:val="ListParagraph"/>
              <w:numPr>
                <w:ilvl w:val="0"/>
                <w:numId w:val="4"/>
              </w:numPr>
              <w:rPr>
                <w:sz w:val="20"/>
                <w:szCs w:val="20"/>
                <w:lang w:val="nl-NL"/>
              </w:rPr>
            </w:pPr>
            <w:r>
              <w:rPr>
                <w:sz w:val="20"/>
                <w:szCs w:val="20"/>
                <w:lang w:val="nl-NL"/>
              </w:rPr>
              <w:t>Presenteren van de casus</w:t>
            </w:r>
          </w:p>
          <w:p w14:paraId="28FC1A70" w14:textId="77777777" w:rsidR="007A773D" w:rsidRDefault="007A773D" w:rsidP="007A773D">
            <w:pPr>
              <w:pStyle w:val="ListParagraph"/>
              <w:numPr>
                <w:ilvl w:val="0"/>
                <w:numId w:val="4"/>
              </w:numPr>
              <w:rPr>
                <w:sz w:val="20"/>
                <w:szCs w:val="20"/>
                <w:lang w:val="nl-NL"/>
              </w:rPr>
            </w:pPr>
            <w:r>
              <w:rPr>
                <w:sz w:val="20"/>
                <w:szCs w:val="20"/>
                <w:lang w:val="nl-NL"/>
              </w:rPr>
              <w:t>Leidende vragen defini</w:t>
            </w:r>
            <w:ins w:id="16" w:author="Spoor, M, DOSCO/NLDA/STAF/SIE OW/ONDERWIJSK" w:date="2024-11-28T15:29:00Z">
              <w:r w:rsidR="00EB0123">
                <w:rPr>
                  <w:sz w:val="20"/>
                  <w:szCs w:val="20"/>
                  <w:lang w:val="nl-NL"/>
                </w:rPr>
                <w:t>ë</w:t>
              </w:r>
            </w:ins>
            <w:del w:id="17" w:author="Spoor, M, DOSCO/NLDA/STAF/SIE OW/ONDERWIJSK" w:date="2024-11-28T15:29:00Z">
              <w:r w:rsidDel="00EB0123">
                <w:rPr>
                  <w:sz w:val="20"/>
                  <w:szCs w:val="20"/>
                  <w:lang w:val="nl-NL"/>
                </w:rPr>
                <w:delText>e</w:delText>
              </w:r>
            </w:del>
            <w:r>
              <w:rPr>
                <w:sz w:val="20"/>
                <w:szCs w:val="20"/>
                <w:lang w:val="nl-NL"/>
              </w:rPr>
              <w:t>ren</w:t>
            </w:r>
          </w:p>
          <w:p w14:paraId="6A8F04A4" w14:textId="77777777" w:rsidR="007A773D" w:rsidRPr="007A773D" w:rsidRDefault="007A773D" w:rsidP="007A773D">
            <w:pPr>
              <w:pStyle w:val="ListParagraph"/>
              <w:numPr>
                <w:ilvl w:val="0"/>
                <w:numId w:val="4"/>
              </w:numPr>
              <w:rPr>
                <w:sz w:val="20"/>
                <w:szCs w:val="20"/>
                <w:lang w:val="nl-NL"/>
              </w:rPr>
            </w:pPr>
            <w:commentRangeStart w:id="18"/>
            <w:r>
              <w:rPr>
                <w:sz w:val="20"/>
                <w:szCs w:val="20"/>
                <w:lang w:val="nl-NL"/>
              </w:rPr>
              <w:t>Discussie leiden</w:t>
            </w:r>
            <w:commentRangeEnd w:id="18"/>
            <w:r w:rsidR="00EB0123">
              <w:rPr>
                <w:rStyle w:val="CommentReference"/>
              </w:rPr>
              <w:commentReference w:id="18"/>
            </w:r>
          </w:p>
        </w:tc>
        <w:tc>
          <w:tcPr>
            <w:tcW w:w="2353" w:type="dxa"/>
            <w:tcBorders>
              <w:top w:val="single" w:sz="4" w:space="0" w:color="auto"/>
              <w:left w:val="single" w:sz="4" w:space="0" w:color="auto"/>
              <w:bottom w:val="single" w:sz="4" w:space="0" w:color="auto"/>
              <w:right w:val="single" w:sz="4" w:space="0" w:color="auto"/>
            </w:tcBorders>
            <w:shd w:val="clear" w:color="auto" w:fill="FFFFFF" w:themeFill="background1"/>
          </w:tcPr>
          <w:p w14:paraId="0BB1EC23" w14:textId="77777777" w:rsidR="007A773D" w:rsidRPr="00A37887" w:rsidRDefault="00A37887" w:rsidP="007A773D">
            <w:pPr>
              <w:pStyle w:val="ListParagraph"/>
              <w:numPr>
                <w:ilvl w:val="0"/>
                <w:numId w:val="4"/>
              </w:numPr>
              <w:rPr>
                <w:sz w:val="20"/>
                <w:szCs w:val="20"/>
                <w:lang w:val="nl-NL"/>
              </w:rPr>
            </w:pPr>
            <w:r w:rsidRPr="00A37887">
              <w:rPr>
                <w:sz w:val="20"/>
                <w:szCs w:val="20"/>
                <w:lang w:val="nl-NL"/>
              </w:rPr>
              <w:t>Eigen begrip van de stof toetsen door antwoorden te bedenken en te delen met de klas.</w:t>
            </w:r>
          </w:p>
        </w:tc>
      </w:tr>
      <w:tr w:rsidR="00A37887" w:rsidRPr="003512B4" w14:paraId="6C327A4C" w14:textId="77777777" w:rsidTr="00600202">
        <w:trPr>
          <w:gridAfter w:val="1"/>
          <w:wAfter w:w="33" w:type="dxa"/>
          <w:trHeight w:val="211"/>
        </w:trPr>
        <w:tc>
          <w:tcPr>
            <w:tcW w:w="738" w:type="dxa"/>
            <w:tcBorders>
              <w:top w:val="single" w:sz="4" w:space="0" w:color="auto"/>
              <w:left w:val="single" w:sz="4" w:space="0" w:color="auto"/>
              <w:bottom w:val="single" w:sz="4" w:space="0" w:color="auto"/>
              <w:right w:val="single" w:sz="4" w:space="0" w:color="auto"/>
            </w:tcBorders>
            <w:shd w:val="clear" w:color="auto" w:fill="FFFFFF" w:themeFill="background1"/>
          </w:tcPr>
          <w:p w14:paraId="3714AF40" w14:textId="77777777" w:rsidR="00A37887" w:rsidRDefault="00A37887" w:rsidP="00A37887">
            <w:pPr>
              <w:rPr>
                <w:sz w:val="20"/>
                <w:szCs w:val="20"/>
                <w:lang w:val="nl-NL"/>
              </w:rPr>
            </w:pPr>
            <w:r>
              <w:rPr>
                <w:sz w:val="20"/>
                <w:szCs w:val="20"/>
                <w:lang w:val="nl-NL"/>
              </w:rPr>
              <w:t>23:00 – 25:00</w:t>
            </w:r>
          </w:p>
        </w:tc>
        <w:tc>
          <w:tcPr>
            <w:tcW w:w="1934" w:type="dxa"/>
            <w:tcBorders>
              <w:top w:val="single" w:sz="4" w:space="0" w:color="auto"/>
              <w:left w:val="single" w:sz="4" w:space="0" w:color="auto"/>
              <w:bottom w:val="single" w:sz="4" w:space="0" w:color="auto"/>
              <w:right w:val="single" w:sz="4" w:space="0" w:color="auto"/>
            </w:tcBorders>
            <w:shd w:val="clear" w:color="auto" w:fill="FFFFFF" w:themeFill="background1"/>
          </w:tcPr>
          <w:p w14:paraId="2F9407B0" w14:textId="77777777" w:rsidR="00A37887" w:rsidRDefault="00A37887" w:rsidP="002F34D4">
            <w:pPr>
              <w:rPr>
                <w:sz w:val="20"/>
                <w:szCs w:val="20"/>
                <w:lang w:val="nl-NL"/>
              </w:rPr>
            </w:pPr>
            <w:r>
              <w:rPr>
                <w:sz w:val="20"/>
                <w:szCs w:val="20"/>
                <w:lang w:val="nl-NL"/>
              </w:rPr>
              <w:t>Afsluiting + samenvatting</w:t>
            </w:r>
          </w:p>
        </w:tc>
        <w:tc>
          <w:tcPr>
            <w:tcW w:w="2082" w:type="dxa"/>
            <w:tcBorders>
              <w:top w:val="single" w:sz="4" w:space="0" w:color="auto"/>
              <w:left w:val="single" w:sz="4" w:space="0" w:color="auto"/>
              <w:bottom w:val="single" w:sz="4" w:space="0" w:color="auto"/>
              <w:right w:val="single" w:sz="4" w:space="0" w:color="auto"/>
            </w:tcBorders>
            <w:shd w:val="clear" w:color="auto" w:fill="FFFFFF" w:themeFill="background1"/>
          </w:tcPr>
          <w:p w14:paraId="5CF7B1D1" w14:textId="77777777" w:rsidR="00A37887" w:rsidRPr="00A1665A" w:rsidRDefault="00A37887" w:rsidP="002F34D4">
            <w:pPr>
              <w:rPr>
                <w:sz w:val="20"/>
                <w:szCs w:val="20"/>
                <w:lang w:val="nl-NL"/>
              </w:rPr>
            </w:pPr>
            <w:r>
              <w:rPr>
                <w:sz w:val="20"/>
                <w:szCs w:val="20"/>
                <w:lang w:val="nl-NL"/>
              </w:rPr>
              <w:t>1+2</w:t>
            </w:r>
            <w:r w:rsidR="00956C77">
              <w:rPr>
                <w:sz w:val="20"/>
                <w:szCs w:val="20"/>
                <w:lang w:val="nl-NL"/>
              </w:rPr>
              <w:t>+</w:t>
            </w:r>
            <w:commentRangeStart w:id="19"/>
            <w:r w:rsidR="00956C77">
              <w:rPr>
                <w:sz w:val="20"/>
                <w:szCs w:val="20"/>
                <w:lang w:val="nl-NL"/>
              </w:rPr>
              <w:t>3</w:t>
            </w:r>
            <w:commentRangeEnd w:id="19"/>
            <w:r w:rsidR="00EB0123">
              <w:rPr>
                <w:rStyle w:val="CommentReference"/>
              </w:rPr>
              <w:commentReference w:id="19"/>
            </w:r>
          </w:p>
        </w:tc>
        <w:tc>
          <w:tcPr>
            <w:tcW w:w="1563" w:type="dxa"/>
            <w:tcBorders>
              <w:top w:val="single" w:sz="4" w:space="0" w:color="auto"/>
              <w:left w:val="single" w:sz="4" w:space="0" w:color="auto"/>
              <w:bottom w:val="single" w:sz="4" w:space="0" w:color="auto"/>
              <w:right w:val="single" w:sz="4" w:space="0" w:color="auto"/>
            </w:tcBorders>
            <w:shd w:val="clear" w:color="auto" w:fill="FFFFFF" w:themeFill="background1"/>
          </w:tcPr>
          <w:p w14:paraId="256D98B0" w14:textId="77777777" w:rsidR="00A37887" w:rsidRPr="00A1665A" w:rsidRDefault="00A37887" w:rsidP="002F34D4">
            <w:pPr>
              <w:rPr>
                <w:sz w:val="20"/>
                <w:szCs w:val="20"/>
                <w:lang w:val="nl-NL"/>
              </w:rPr>
            </w:pPr>
            <w:r>
              <w:rPr>
                <w:sz w:val="20"/>
                <w:szCs w:val="20"/>
                <w:lang w:val="nl-NL"/>
              </w:rPr>
              <w:t>-</w:t>
            </w:r>
          </w:p>
        </w:tc>
        <w:tc>
          <w:tcPr>
            <w:tcW w:w="2116" w:type="dxa"/>
            <w:tcBorders>
              <w:top w:val="single" w:sz="4" w:space="0" w:color="auto"/>
              <w:left w:val="single" w:sz="4" w:space="0" w:color="auto"/>
              <w:bottom w:val="single" w:sz="4" w:space="0" w:color="auto"/>
              <w:right w:val="single" w:sz="4" w:space="0" w:color="auto"/>
            </w:tcBorders>
            <w:shd w:val="clear" w:color="auto" w:fill="FFFFFF" w:themeFill="background1"/>
          </w:tcPr>
          <w:p w14:paraId="788751C7" w14:textId="77777777" w:rsidR="00A37887" w:rsidRPr="00A1665A" w:rsidRDefault="00A37887" w:rsidP="002F34D4">
            <w:pPr>
              <w:rPr>
                <w:sz w:val="20"/>
                <w:szCs w:val="20"/>
                <w:lang w:val="nl-NL"/>
              </w:rPr>
            </w:pPr>
            <w:r>
              <w:rPr>
                <w:sz w:val="20"/>
                <w:szCs w:val="20"/>
                <w:lang w:val="nl-NL"/>
              </w:rPr>
              <w:t>Samenvatting van geleerde stof (+ relatie tot leerdoelen)</w:t>
            </w:r>
          </w:p>
        </w:tc>
        <w:tc>
          <w:tcPr>
            <w:tcW w:w="1354" w:type="dxa"/>
            <w:tcBorders>
              <w:top w:val="single" w:sz="4" w:space="0" w:color="auto"/>
              <w:left w:val="single" w:sz="4" w:space="0" w:color="auto"/>
              <w:bottom w:val="single" w:sz="4" w:space="0" w:color="auto"/>
              <w:right w:val="single" w:sz="4" w:space="0" w:color="auto"/>
            </w:tcBorders>
            <w:shd w:val="clear" w:color="auto" w:fill="FFFFFF" w:themeFill="background1"/>
          </w:tcPr>
          <w:p w14:paraId="7A59482F" w14:textId="77777777" w:rsidR="00A37887" w:rsidRPr="00A1665A" w:rsidRDefault="00A37887" w:rsidP="002F34D4">
            <w:pPr>
              <w:rPr>
                <w:sz w:val="20"/>
                <w:szCs w:val="20"/>
                <w:lang w:val="nl-NL"/>
              </w:rPr>
            </w:pPr>
            <w:r>
              <w:rPr>
                <w:sz w:val="20"/>
                <w:szCs w:val="20"/>
                <w:lang w:val="nl-NL"/>
              </w:rPr>
              <w:t>Slides</w:t>
            </w:r>
          </w:p>
        </w:tc>
        <w:tc>
          <w:tcPr>
            <w:tcW w:w="2582" w:type="dxa"/>
            <w:tcBorders>
              <w:top w:val="single" w:sz="4" w:space="0" w:color="auto"/>
              <w:left w:val="single" w:sz="4" w:space="0" w:color="auto"/>
              <w:bottom w:val="single" w:sz="4" w:space="0" w:color="auto"/>
              <w:right w:val="single" w:sz="4" w:space="0" w:color="auto"/>
            </w:tcBorders>
            <w:shd w:val="clear" w:color="auto" w:fill="FFFFFF" w:themeFill="background1"/>
          </w:tcPr>
          <w:p w14:paraId="4E332DE2" w14:textId="77777777" w:rsidR="00A37887" w:rsidRDefault="00A37887" w:rsidP="00A37887">
            <w:pPr>
              <w:pStyle w:val="ListParagraph"/>
              <w:numPr>
                <w:ilvl w:val="0"/>
                <w:numId w:val="5"/>
              </w:numPr>
              <w:rPr>
                <w:sz w:val="20"/>
                <w:szCs w:val="20"/>
                <w:lang w:val="nl-NL"/>
              </w:rPr>
            </w:pPr>
            <w:r w:rsidRPr="00A37887">
              <w:rPr>
                <w:sz w:val="20"/>
                <w:szCs w:val="20"/>
                <w:lang w:val="nl-NL"/>
              </w:rPr>
              <w:t xml:space="preserve">Herhalen van </w:t>
            </w:r>
            <w:proofErr w:type="spellStart"/>
            <w:r w:rsidRPr="00A37887">
              <w:rPr>
                <w:sz w:val="20"/>
                <w:szCs w:val="20"/>
                <w:lang w:val="nl-NL"/>
              </w:rPr>
              <w:t>key</w:t>
            </w:r>
            <w:proofErr w:type="spellEnd"/>
            <w:r w:rsidRPr="00A37887">
              <w:rPr>
                <w:sz w:val="20"/>
                <w:szCs w:val="20"/>
                <w:lang w:val="nl-NL"/>
              </w:rPr>
              <w:t xml:space="preserve"> </w:t>
            </w:r>
            <w:proofErr w:type="spellStart"/>
            <w:r w:rsidRPr="00A37887">
              <w:rPr>
                <w:sz w:val="20"/>
                <w:szCs w:val="20"/>
                <w:lang w:val="nl-NL"/>
              </w:rPr>
              <w:t>takeaway</w:t>
            </w:r>
            <w:proofErr w:type="spellEnd"/>
            <w:r w:rsidRPr="00A37887">
              <w:rPr>
                <w:sz w:val="20"/>
                <w:szCs w:val="20"/>
                <w:lang w:val="nl-NL"/>
              </w:rPr>
              <w:t xml:space="preserve"> </w:t>
            </w:r>
            <w:proofErr w:type="spellStart"/>
            <w:r w:rsidRPr="00A37887">
              <w:rPr>
                <w:sz w:val="20"/>
                <w:szCs w:val="20"/>
                <w:lang w:val="nl-NL"/>
              </w:rPr>
              <w:t>messages</w:t>
            </w:r>
            <w:proofErr w:type="spellEnd"/>
            <w:r w:rsidRPr="00A37887">
              <w:rPr>
                <w:sz w:val="20"/>
                <w:szCs w:val="20"/>
                <w:lang w:val="nl-NL"/>
              </w:rPr>
              <w:t xml:space="preserve"> van de les.</w:t>
            </w:r>
          </w:p>
          <w:p w14:paraId="1C7405DB" w14:textId="77777777" w:rsidR="00A37887" w:rsidRPr="00A37887" w:rsidRDefault="00A37887" w:rsidP="00A37887">
            <w:pPr>
              <w:pStyle w:val="ListParagraph"/>
              <w:numPr>
                <w:ilvl w:val="0"/>
                <w:numId w:val="5"/>
              </w:numPr>
              <w:rPr>
                <w:sz w:val="20"/>
                <w:szCs w:val="20"/>
                <w:lang w:val="nl-NL"/>
              </w:rPr>
            </w:pPr>
            <w:r w:rsidRPr="00A37887">
              <w:rPr>
                <w:sz w:val="20"/>
                <w:szCs w:val="20"/>
                <w:lang w:val="nl-NL"/>
              </w:rPr>
              <w:t>Laat studenten kort reflecteren: "Waar kunnen hypothesetoetsen nuttig zijn in jullie vakgebied of interesses?"</w:t>
            </w:r>
          </w:p>
        </w:tc>
        <w:tc>
          <w:tcPr>
            <w:tcW w:w="2353" w:type="dxa"/>
            <w:tcBorders>
              <w:top w:val="single" w:sz="4" w:space="0" w:color="auto"/>
              <w:left w:val="single" w:sz="4" w:space="0" w:color="auto"/>
              <w:bottom w:val="single" w:sz="4" w:space="0" w:color="auto"/>
              <w:right w:val="single" w:sz="4" w:space="0" w:color="auto"/>
            </w:tcBorders>
            <w:shd w:val="clear" w:color="auto" w:fill="FFFFFF" w:themeFill="background1"/>
          </w:tcPr>
          <w:p w14:paraId="2A11525D" w14:textId="77777777" w:rsidR="00A37887" w:rsidRPr="00A37887" w:rsidRDefault="00A37887" w:rsidP="00A37887">
            <w:pPr>
              <w:pStyle w:val="ListParagraph"/>
              <w:numPr>
                <w:ilvl w:val="0"/>
                <w:numId w:val="5"/>
              </w:numPr>
              <w:rPr>
                <w:sz w:val="20"/>
                <w:szCs w:val="20"/>
                <w:lang w:val="nl-NL"/>
              </w:rPr>
            </w:pPr>
            <w:r w:rsidRPr="00A37887">
              <w:rPr>
                <w:sz w:val="20"/>
                <w:szCs w:val="20"/>
                <w:lang w:val="nl-NL"/>
              </w:rPr>
              <w:t>Reflecteren op opgedane kennis en begrip</w:t>
            </w:r>
          </w:p>
          <w:p w14:paraId="75918F47" w14:textId="77777777" w:rsidR="00A37887" w:rsidRPr="00A1665A" w:rsidRDefault="00A37887" w:rsidP="002F34D4">
            <w:pPr>
              <w:rPr>
                <w:sz w:val="20"/>
                <w:szCs w:val="20"/>
                <w:lang w:val="nl-NL"/>
              </w:rPr>
            </w:pPr>
          </w:p>
        </w:tc>
      </w:tr>
      <w:tr w:rsidR="004215CE" w:rsidRPr="003512B4" w14:paraId="41B53A31" w14:textId="77777777" w:rsidTr="004215CE">
        <w:trPr>
          <w:trHeight w:val="1084"/>
        </w:trPr>
        <w:tc>
          <w:tcPr>
            <w:tcW w:w="14755" w:type="dxa"/>
            <w:gridSpan w:val="9"/>
            <w:tcBorders>
              <w:top w:val="single" w:sz="4" w:space="0" w:color="auto"/>
              <w:left w:val="single" w:sz="4" w:space="0" w:color="auto"/>
              <w:right w:val="single" w:sz="4" w:space="0" w:color="auto"/>
            </w:tcBorders>
            <w:shd w:val="clear" w:color="auto" w:fill="FFFFFF" w:themeFill="background1"/>
          </w:tcPr>
          <w:p w14:paraId="678A97D7" w14:textId="77777777" w:rsidR="004215CE" w:rsidRPr="004215CE" w:rsidRDefault="004215CE" w:rsidP="002F34D4">
            <w:pPr>
              <w:rPr>
                <w:sz w:val="20"/>
                <w:lang w:val="nl-NL"/>
              </w:rPr>
            </w:pPr>
            <w:r w:rsidRPr="004215CE">
              <w:rPr>
                <w:sz w:val="20"/>
                <w:lang w:val="nl-NL"/>
              </w:rPr>
              <w:t xml:space="preserve">Welke leerstrategieën, die tot doel hebben dat cursisten tijdens de zelfstudie effectiever studeren, passen bij de collegedoelen (die bestaan uit een inhoudscomponent en een werkwoord dat verwijst naar het te bereiken beheersingsniveau (zie informatie over de taxonomie van </w:t>
            </w:r>
            <w:proofErr w:type="spellStart"/>
            <w:r w:rsidRPr="004215CE">
              <w:rPr>
                <w:sz w:val="20"/>
                <w:lang w:val="nl-NL"/>
              </w:rPr>
              <w:t>Bloom</w:t>
            </w:r>
            <w:proofErr w:type="spellEnd"/>
            <w:r w:rsidRPr="004215CE">
              <w:rPr>
                <w:sz w:val="20"/>
                <w:lang w:val="nl-NL"/>
              </w:rPr>
              <w:t xml:space="preserve">): </w:t>
            </w:r>
          </w:p>
          <w:p w14:paraId="4AEFF20A" w14:textId="77777777" w:rsidR="004215CE" w:rsidRPr="004215CE" w:rsidRDefault="004215CE" w:rsidP="002F34D4">
            <w:pPr>
              <w:rPr>
                <w:sz w:val="20"/>
                <w:lang w:val="nl-NL"/>
              </w:rPr>
            </w:pPr>
          </w:p>
          <w:p w14:paraId="722548CA" w14:textId="77777777" w:rsidR="00E6228C" w:rsidRDefault="00E6228C" w:rsidP="00E6228C">
            <w:pPr>
              <w:pStyle w:val="ListParagraph"/>
              <w:numPr>
                <w:ilvl w:val="0"/>
                <w:numId w:val="6"/>
              </w:numPr>
              <w:rPr>
                <w:sz w:val="20"/>
                <w:lang w:val="nl-NL"/>
              </w:rPr>
            </w:pPr>
            <w:r w:rsidRPr="00E6228C">
              <w:rPr>
                <w:b/>
                <w:sz w:val="20"/>
                <w:u w:val="single"/>
                <w:lang w:val="nl-NL"/>
              </w:rPr>
              <w:t xml:space="preserve">Retrieval </w:t>
            </w:r>
            <w:proofErr w:type="spellStart"/>
            <w:r w:rsidRPr="00E6228C">
              <w:rPr>
                <w:b/>
                <w:sz w:val="20"/>
                <w:u w:val="single"/>
                <w:lang w:val="nl-NL"/>
              </w:rPr>
              <w:t>practice</w:t>
            </w:r>
            <w:proofErr w:type="spellEnd"/>
            <w:r w:rsidRPr="00E6228C">
              <w:rPr>
                <w:sz w:val="20"/>
                <w:lang w:val="nl-NL"/>
              </w:rPr>
              <w:t xml:space="preserve">: doordat de </w:t>
            </w:r>
            <w:proofErr w:type="spellStart"/>
            <w:r w:rsidRPr="00E6228C">
              <w:rPr>
                <w:sz w:val="20"/>
                <w:lang w:val="nl-NL"/>
              </w:rPr>
              <w:t>miniles</w:t>
            </w:r>
            <w:proofErr w:type="spellEnd"/>
            <w:r w:rsidRPr="00E6228C">
              <w:rPr>
                <w:sz w:val="20"/>
                <w:lang w:val="nl-NL"/>
              </w:rPr>
              <w:t xml:space="preserve"> een leidend voorbeeld / metafoor heeft, zou dit hopelijk in een later stadium een handig kapstokje bieden om alle geleerde concepten in 1 keer aan op te hangen als de student het gebruikt voor het ophalen van de kennis</w:t>
            </w:r>
          </w:p>
          <w:p w14:paraId="1B666173" w14:textId="77777777" w:rsidR="004215CE" w:rsidRPr="00E6228C" w:rsidRDefault="00E6228C" w:rsidP="00E6228C">
            <w:pPr>
              <w:pStyle w:val="ListParagraph"/>
              <w:numPr>
                <w:ilvl w:val="0"/>
                <w:numId w:val="6"/>
              </w:numPr>
              <w:rPr>
                <w:sz w:val="20"/>
                <w:lang w:val="nl-NL"/>
              </w:rPr>
            </w:pPr>
            <w:proofErr w:type="spellStart"/>
            <w:r w:rsidRPr="00E6228C">
              <w:rPr>
                <w:b/>
                <w:sz w:val="20"/>
                <w:szCs w:val="20"/>
                <w:u w:val="single"/>
                <w:lang w:val="nl-NL"/>
              </w:rPr>
              <w:lastRenderedPageBreak/>
              <w:t>Elaborative</w:t>
            </w:r>
            <w:proofErr w:type="spellEnd"/>
            <w:r w:rsidRPr="00E6228C">
              <w:rPr>
                <w:b/>
                <w:sz w:val="20"/>
                <w:szCs w:val="20"/>
                <w:u w:val="single"/>
                <w:lang w:val="nl-NL"/>
              </w:rPr>
              <w:t xml:space="preserve"> </w:t>
            </w:r>
            <w:proofErr w:type="spellStart"/>
            <w:r w:rsidRPr="00E6228C">
              <w:rPr>
                <w:b/>
                <w:sz w:val="20"/>
                <w:szCs w:val="20"/>
                <w:u w:val="single"/>
                <w:lang w:val="nl-NL"/>
              </w:rPr>
              <w:t>interrogation</w:t>
            </w:r>
            <w:proofErr w:type="spellEnd"/>
            <w:r w:rsidRPr="00E6228C">
              <w:rPr>
                <w:sz w:val="20"/>
                <w:lang w:val="nl-NL"/>
              </w:rPr>
              <w:t>: door jezelf kritische vragen te stellen over het hoe en waarom van de concepten</w:t>
            </w:r>
            <w:r>
              <w:rPr>
                <w:sz w:val="20"/>
                <w:lang w:val="nl-NL"/>
              </w:rPr>
              <w:t xml:space="preserve"> in deze les is een sterker begrip te realiseren van waarom een hypothesetoets belangrijk en nuttig is. Dit moet dan uiteindelijk leiden tot begrip van wat er in een kwantitatieve context gebeurt bij de bijbehorende berekeningen (dit zal dan in een volgende les behandeld </w:t>
            </w:r>
            <w:commentRangeStart w:id="20"/>
            <w:r>
              <w:rPr>
                <w:sz w:val="20"/>
                <w:lang w:val="nl-NL"/>
              </w:rPr>
              <w:t>worden</w:t>
            </w:r>
            <w:commentRangeEnd w:id="20"/>
            <w:r w:rsidR="00D660C4">
              <w:rPr>
                <w:rStyle w:val="CommentReference"/>
              </w:rPr>
              <w:commentReference w:id="20"/>
            </w:r>
            <w:r>
              <w:rPr>
                <w:sz w:val="20"/>
                <w:lang w:val="nl-NL"/>
              </w:rPr>
              <w:t xml:space="preserve">) </w:t>
            </w:r>
          </w:p>
        </w:tc>
      </w:tr>
    </w:tbl>
    <w:p w14:paraId="6086333B" w14:textId="77777777" w:rsidR="004215CE" w:rsidRPr="00AD7B7F" w:rsidRDefault="004215CE" w:rsidP="00600202">
      <w:pPr>
        <w:rPr>
          <w:b/>
          <w:lang w:val="nl-NL"/>
        </w:rPr>
      </w:pPr>
    </w:p>
    <w:sectPr w:rsidR="004215CE" w:rsidRPr="00AD7B7F" w:rsidSect="004215CE">
      <w:pgSz w:w="15840" w:h="1224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poor, M, DOSCO/NLDA/STAF/SIE OW/ONDERWIJSK" w:date="2024-11-28T15:19:00Z" w:initials="SMDO">
    <w:p w14:paraId="1A6124EC" w14:textId="64D464F5" w:rsidR="00A720A3" w:rsidRPr="008021C3" w:rsidRDefault="00A720A3">
      <w:pPr>
        <w:pStyle w:val="CommentText"/>
        <w:rPr>
          <w:lang w:val="nl-NL"/>
        </w:rPr>
      </w:pPr>
      <w:r>
        <w:rPr>
          <w:rStyle w:val="CommentReference"/>
        </w:rPr>
        <w:annotationRef/>
      </w:r>
      <w:r w:rsidRPr="008021C3">
        <w:rPr>
          <w:lang w:val="nl-NL"/>
        </w:rPr>
        <w:t>Mooi dat je een verschil maakt in cognitieve en affectieve leerdoelen</w:t>
      </w:r>
      <w:r>
        <w:rPr>
          <w:lang w:val="nl-NL"/>
        </w:rPr>
        <w:t>.</w:t>
      </w:r>
    </w:p>
  </w:comment>
  <w:comment w:id="3" w:author="Spoor, M, DOSCO/NLDA/STAF/SIE OW/ONDERWIJSK" w:date="2024-11-28T13:54:00Z" w:initials="SMDO">
    <w:p w14:paraId="1BD23C5E" w14:textId="77777777" w:rsidR="00A720A3" w:rsidRDefault="00A720A3">
      <w:pPr>
        <w:pStyle w:val="CommentText"/>
        <w:rPr>
          <w:lang w:val="nl-NL"/>
        </w:rPr>
      </w:pPr>
      <w:r>
        <w:rPr>
          <w:rStyle w:val="CommentReference"/>
        </w:rPr>
        <w:annotationRef/>
      </w:r>
      <w:r w:rsidRPr="002F34D4">
        <w:rPr>
          <w:lang w:val="nl-NL"/>
        </w:rPr>
        <w:t>Wat een mooi en duidelijk uitgewerkt lesplan.</w:t>
      </w:r>
    </w:p>
    <w:p w14:paraId="6B629253" w14:textId="77777777" w:rsidR="00A720A3" w:rsidRPr="002F34D4" w:rsidRDefault="00A720A3">
      <w:pPr>
        <w:pStyle w:val="CommentText"/>
        <w:rPr>
          <w:lang w:val="nl-NL"/>
        </w:rPr>
      </w:pPr>
      <w:r>
        <w:rPr>
          <w:lang w:val="nl-NL"/>
        </w:rPr>
        <w:t xml:space="preserve">Met dit lesplan is het mogelijk om </w:t>
      </w:r>
      <w:r w:rsidRPr="008021C3">
        <w:rPr>
          <w:lang w:val="nl-NL"/>
        </w:rPr>
        <w:t>jouw les lastminute</w:t>
      </w:r>
      <w:r>
        <w:rPr>
          <w:lang w:val="nl-NL"/>
        </w:rPr>
        <w:t xml:space="preserve"> door een andere docent te laten overnemen.</w:t>
      </w:r>
    </w:p>
  </w:comment>
  <w:comment w:id="4" w:author="Spoor, M, DOSCO/NLDA/STAF/SIE OW/ONDERWIJSK" w:date="2024-11-28T15:23:00Z" w:initials="SMDO">
    <w:p w14:paraId="3F94727D" w14:textId="77777777" w:rsidR="00A720A3" w:rsidRPr="008021C3" w:rsidRDefault="00A720A3">
      <w:pPr>
        <w:pStyle w:val="CommentText"/>
        <w:rPr>
          <w:lang w:val="nl-NL"/>
        </w:rPr>
      </w:pPr>
      <w:r>
        <w:rPr>
          <w:rStyle w:val="CommentReference"/>
        </w:rPr>
        <w:annotationRef/>
      </w:r>
      <w:r w:rsidRPr="008021C3">
        <w:rPr>
          <w:lang w:val="nl-NL"/>
        </w:rPr>
        <w:t>Je gebruikt werkvormen waarbij je de studenten het werk laat doen.</w:t>
      </w:r>
    </w:p>
  </w:comment>
  <w:comment w:id="5" w:author="Boer, J, de, MSc, DOSCO/NLDA/STAF/SIE OW/ONDERWIJSK" w:date="2024-11-29T11:46:00Z" w:initials="BJdMDO">
    <w:p w14:paraId="2DEA9639" w14:textId="25D96DA4" w:rsidR="00D660C4" w:rsidRPr="00D660C4" w:rsidRDefault="00D660C4">
      <w:pPr>
        <w:pStyle w:val="CommentText"/>
        <w:rPr>
          <w:lang w:val="nl-NL"/>
        </w:rPr>
      </w:pPr>
      <w:r>
        <w:rPr>
          <w:rStyle w:val="CommentReference"/>
        </w:rPr>
        <w:annotationRef/>
      </w:r>
      <w:r w:rsidRPr="00D660C4">
        <w:rPr>
          <w:lang w:val="nl-NL"/>
        </w:rPr>
        <w:t xml:space="preserve">Je hebt een duidelijk beeld bij wat jij als docent doet en wat de student doet. </w:t>
      </w:r>
      <w:r>
        <w:rPr>
          <w:lang w:val="nl-NL"/>
        </w:rPr>
        <w:t xml:space="preserve">Ook laat je hiermee indirect zien dat studenten aan de slag moeten gaan met de leerstof om de leerdoelen te bereiken. Ik ben benieuwd naar de afronding waarin je controleert of de leerdoelen behaalt zijn. </w:t>
      </w:r>
    </w:p>
  </w:comment>
  <w:comment w:id="6" w:author="Boer, J, de, MSc, DOSCO/NLDA/STAF/SIE OW/ONDERWIJSK" w:date="2024-11-29T11:04:00Z" w:initials="BJdMDO">
    <w:p w14:paraId="0E6452E1" w14:textId="05F75726" w:rsidR="00A720A3" w:rsidRPr="00A720A3" w:rsidRDefault="00A720A3">
      <w:pPr>
        <w:pStyle w:val="CommentText"/>
        <w:rPr>
          <w:lang w:val="nl-NL"/>
        </w:rPr>
      </w:pPr>
      <w:r>
        <w:rPr>
          <w:rStyle w:val="CommentReference"/>
        </w:rPr>
        <w:annotationRef/>
      </w:r>
      <w:r w:rsidRPr="00A720A3">
        <w:rPr>
          <w:lang w:val="nl-NL"/>
        </w:rPr>
        <w:t xml:space="preserve">Helemaal eens met Magali. Wat een heerlijk gedetailleerd tijdschema. </w:t>
      </w:r>
      <w:r>
        <w:rPr>
          <w:lang w:val="nl-NL"/>
        </w:rPr>
        <w:t>Mocht je ziek zijn, dan kan Herman het overnemen ;-).</w:t>
      </w:r>
    </w:p>
  </w:comment>
  <w:comment w:id="9" w:author="Boer, J, de, MSc, DOSCO/NLDA/STAF/SIE OW/ONDERWIJSK" w:date="2024-11-29T11:49:00Z" w:initials="BJdMDO">
    <w:p w14:paraId="214FF077" w14:textId="527EEFB7" w:rsidR="00D660C4" w:rsidRPr="00D660C4" w:rsidRDefault="00D660C4">
      <w:pPr>
        <w:pStyle w:val="CommentText"/>
        <w:rPr>
          <w:lang w:val="nl-NL"/>
        </w:rPr>
      </w:pPr>
      <w:r>
        <w:rPr>
          <w:rStyle w:val="CommentReference"/>
        </w:rPr>
        <w:annotationRef/>
      </w:r>
      <w:r w:rsidRPr="00D660C4">
        <w:rPr>
          <w:lang w:val="nl-NL"/>
        </w:rPr>
        <w:t xml:space="preserve">Wanneer je het hebt over de verschillende niveaus, kies je een niveau per activiteit (per rij in je tabel). </w:t>
      </w:r>
      <w:r>
        <w:rPr>
          <w:lang w:val="nl-NL"/>
        </w:rPr>
        <w:t xml:space="preserve">Wanneer je een hoger niveau adresseert, is alles daar onder vanzelfsprekend afgedekt. </w:t>
      </w:r>
    </w:p>
  </w:comment>
  <w:comment w:id="10" w:author="Spoor, M, DOSCO/NLDA/STAF/SIE OW/ONDERWIJSK" w:date="2024-11-28T15:27:00Z" w:initials="SMDO">
    <w:p w14:paraId="3CF8F476" w14:textId="77777777" w:rsidR="00A720A3" w:rsidRPr="008021C3" w:rsidRDefault="00A720A3">
      <w:pPr>
        <w:pStyle w:val="CommentText"/>
        <w:rPr>
          <w:lang w:val="nl-NL"/>
        </w:rPr>
      </w:pPr>
      <w:r>
        <w:rPr>
          <w:rStyle w:val="CommentReference"/>
        </w:rPr>
        <w:annotationRef/>
      </w:r>
      <w:r>
        <w:rPr>
          <w:lang w:val="nl-NL"/>
        </w:rPr>
        <w:t>Naast uitleg is e</w:t>
      </w:r>
      <w:r w:rsidRPr="008021C3">
        <w:rPr>
          <w:lang w:val="nl-NL"/>
        </w:rPr>
        <w:t>r</w:t>
      </w:r>
      <w:r>
        <w:rPr>
          <w:lang w:val="nl-NL"/>
        </w:rPr>
        <w:t xml:space="preserve"> </w:t>
      </w:r>
      <w:r w:rsidRPr="008021C3">
        <w:rPr>
          <w:lang w:val="nl-NL"/>
        </w:rPr>
        <w:t xml:space="preserve">ook ruimte voor discussie. </w:t>
      </w:r>
      <w:r>
        <w:rPr>
          <w:lang w:val="nl-NL"/>
        </w:rPr>
        <w:t>Zie je dat ook als werkvorm?</w:t>
      </w:r>
    </w:p>
  </w:comment>
  <w:comment w:id="11" w:author="Spoor, M, DOSCO/NLDA/STAF/SIE OW/ONDERWIJSK" w:date="2024-11-28T15:28:00Z" w:initials="SMDO">
    <w:p w14:paraId="35C71E8C" w14:textId="77777777" w:rsidR="00A720A3" w:rsidRPr="008021C3" w:rsidRDefault="00A720A3">
      <w:pPr>
        <w:pStyle w:val="CommentText"/>
        <w:rPr>
          <w:lang w:val="nl-NL"/>
        </w:rPr>
      </w:pPr>
      <w:r>
        <w:rPr>
          <w:rStyle w:val="CommentReference"/>
        </w:rPr>
        <w:annotationRef/>
      </w:r>
      <w:r w:rsidRPr="008021C3">
        <w:rPr>
          <w:lang w:val="nl-NL"/>
        </w:rPr>
        <w:t xml:space="preserve">Beredeneren valt als werkwoord onder niveau 2 van </w:t>
      </w:r>
      <w:proofErr w:type="spellStart"/>
      <w:r w:rsidRPr="008021C3">
        <w:rPr>
          <w:lang w:val="nl-NL"/>
        </w:rPr>
        <w:t>Bloom</w:t>
      </w:r>
      <w:proofErr w:type="spellEnd"/>
      <w:r w:rsidRPr="008021C3">
        <w:rPr>
          <w:lang w:val="nl-NL"/>
        </w:rPr>
        <w:t>.</w:t>
      </w:r>
    </w:p>
  </w:comment>
  <w:comment w:id="13" w:author="Spoor, M, DOSCO/NLDA/STAF/SIE OW/ONDERWIJSK" w:date="2024-11-28T15:30:00Z" w:initials="SMDO">
    <w:p w14:paraId="32EBA5DF" w14:textId="77777777" w:rsidR="00A720A3" w:rsidRPr="00EB0123" w:rsidRDefault="00A720A3" w:rsidP="00EB0123">
      <w:pPr>
        <w:pStyle w:val="CommentText"/>
        <w:rPr>
          <w:lang w:val="nl-NL"/>
        </w:rPr>
      </w:pPr>
      <w:r>
        <w:rPr>
          <w:rStyle w:val="CommentReference"/>
        </w:rPr>
        <w:annotationRef/>
      </w:r>
      <w:r>
        <w:rPr>
          <w:lang w:val="nl-NL"/>
        </w:rPr>
        <w:t>Is dit het onderdeel waarmee je nagaat of de leerdoelen zijn behaald</w:t>
      </w:r>
      <w:r w:rsidRPr="008021C3">
        <w:rPr>
          <w:lang w:val="nl-NL"/>
        </w:rPr>
        <w:t>?</w:t>
      </w:r>
    </w:p>
  </w:comment>
  <w:comment w:id="18" w:author="Spoor, M, DOSCO/NLDA/STAF/SIE OW/ONDERWIJSK" w:date="2024-11-28T15:31:00Z" w:initials="SMDO">
    <w:p w14:paraId="15471AA8" w14:textId="77777777" w:rsidR="00A720A3" w:rsidRPr="00EB0123" w:rsidRDefault="00A720A3">
      <w:pPr>
        <w:pStyle w:val="CommentText"/>
        <w:rPr>
          <w:lang w:val="nl-NL"/>
        </w:rPr>
      </w:pPr>
      <w:r>
        <w:rPr>
          <w:rStyle w:val="CommentReference"/>
        </w:rPr>
        <w:annotationRef/>
      </w:r>
      <w:r w:rsidRPr="00EB0123">
        <w:rPr>
          <w:lang w:val="nl-NL"/>
        </w:rPr>
        <w:t>Wordt het een discussie in de groep?</w:t>
      </w:r>
    </w:p>
  </w:comment>
  <w:comment w:id="19" w:author="Spoor, M, DOSCO/NLDA/STAF/SIE OW/ONDERWIJSK" w:date="2024-11-28T15:32:00Z" w:initials="SMDO">
    <w:p w14:paraId="63D64CD0" w14:textId="77777777" w:rsidR="00A720A3" w:rsidRDefault="00A720A3">
      <w:pPr>
        <w:pStyle w:val="CommentText"/>
        <w:rPr>
          <w:lang w:val="nl-NL"/>
        </w:rPr>
      </w:pPr>
      <w:r>
        <w:rPr>
          <w:rStyle w:val="CommentReference"/>
        </w:rPr>
        <w:annotationRef/>
      </w:r>
      <w:r w:rsidRPr="00EB0123">
        <w:rPr>
          <w:lang w:val="nl-NL"/>
        </w:rPr>
        <w:t xml:space="preserve">Leerdoel 3 komt hier pas voor het eerst aan de orde. </w:t>
      </w:r>
      <w:r>
        <w:rPr>
          <w:lang w:val="nl-NL"/>
        </w:rPr>
        <w:t>Kun je dit wel als leerdoel van de les zien?</w:t>
      </w:r>
    </w:p>
    <w:p w14:paraId="2F4DA0BA" w14:textId="77777777" w:rsidR="00A720A3" w:rsidRPr="00EB0123" w:rsidRDefault="00A720A3">
      <w:pPr>
        <w:pStyle w:val="CommentText"/>
        <w:rPr>
          <w:lang w:val="nl-NL"/>
        </w:rPr>
      </w:pPr>
      <w:r w:rsidRPr="00EB0123">
        <w:rPr>
          <w:lang w:val="nl-NL"/>
        </w:rPr>
        <w:t xml:space="preserve">Past </w:t>
      </w:r>
      <w:r>
        <w:rPr>
          <w:lang w:val="nl-NL"/>
        </w:rPr>
        <w:t>dit onderdeel van de les</w:t>
      </w:r>
      <w:r w:rsidRPr="00EB0123">
        <w:rPr>
          <w:lang w:val="nl-NL"/>
        </w:rPr>
        <w:t xml:space="preserve"> vanuit </w:t>
      </w:r>
      <w:proofErr w:type="spellStart"/>
      <w:r w:rsidRPr="00EB0123">
        <w:rPr>
          <w:lang w:val="nl-NL"/>
        </w:rPr>
        <w:t>constructive</w:t>
      </w:r>
      <w:proofErr w:type="spellEnd"/>
      <w:r w:rsidRPr="00EB0123">
        <w:rPr>
          <w:lang w:val="nl-NL"/>
        </w:rPr>
        <w:t xml:space="preserve"> </w:t>
      </w:r>
      <w:proofErr w:type="spellStart"/>
      <w:r w:rsidRPr="00EB0123">
        <w:rPr>
          <w:lang w:val="nl-NL"/>
        </w:rPr>
        <w:t>alignment</w:t>
      </w:r>
      <w:proofErr w:type="spellEnd"/>
      <w:r w:rsidRPr="00EB0123">
        <w:rPr>
          <w:lang w:val="nl-NL"/>
        </w:rPr>
        <w:t xml:space="preserve"> bij het leerdoel?</w:t>
      </w:r>
    </w:p>
  </w:comment>
  <w:comment w:id="20" w:author="Boer, J, de, MSc, DOSCO/NLDA/STAF/SIE OW/ONDERWIJSK" w:date="2024-11-29T11:45:00Z" w:initials="BJdMDO">
    <w:p w14:paraId="0212D640" w14:textId="0666B997" w:rsidR="00D660C4" w:rsidRPr="00D660C4" w:rsidRDefault="00D660C4">
      <w:pPr>
        <w:pStyle w:val="CommentText"/>
        <w:rPr>
          <w:lang w:val="nl-NL"/>
        </w:rPr>
      </w:pPr>
      <w:r>
        <w:rPr>
          <w:rStyle w:val="CommentReference"/>
        </w:rPr>
        <w:annotationRef/>
      </w:r>
      <w:r w:rsidRPr="00D660C4">
        <w:rPr>
          <w:lang w:val="nl-NL"/>
        </w:rPr>
        <w:t>Ik ben heel benieuwd naar hoe je de abstractie van de theor</w:t>
      </w:r>
      <w:r>
        <w:rPr>
          <w:lang w:val="nl-NL"/>
        </w:rPr>
        <w:t>ie</w:t>
      </w:r>
      <w:r w:rsidRPr="00D660C4">
        <w:rPr>
          <w:lang w:val="nl-NL"/>
        </w:rPr>
        <w:t xml:space="preserve"> tot leven brengt. </w:t>
      </w:r>
      <w:r>
        <w:rPr>
          <w:lang w:val="nl-NL"/>
        </w:rPr>
        <w:t>Ik kijk er naar uit!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6124EC" w15:done="0"/>
  <w15:commentEx w15:paraId="6B629253" w15:done="0"/>
  <w15:commentEx w15:paraId="3F94727D" w15:done="0"/>
  <w15:commentEx w15:paraId="2DEA9639" w15:done="0"/>
  <w15:commentEx w15:paraId="0E6452E1" w15:done="0"/>
  <w15:commentEx w15:paraId="214FF077" w15:done="0"/>
  <w15:commentEx w15:paraId="3CF8F476" w15:done="0"/>
  <w15:commentEx w15:paraId="35C71E8C" w15:done="0"/>
  <w15:commentEx w15:paraId="32EBA5DF" w15:done="0"/>
  <w15:commentEx w15:paraId="15471AA8" w15:done="0"/>
  <w15:commentEx w15:paraId="2F4DA0BA" w15:done="0"/>
  <w15:commentEx w15:paraId="0212D64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032A1"/>
    <w:multiLevelType w:val="hybridMultilevel"/>
    <w:tmpl w:val="575029A8"/>
    <w:lvl w:ilvl="0" w:tplc="A90472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3D6BC5"/>
    <w:multiLevelType w:val="hybridMultilevel"/>
    <w:tmpl w:val="7BB8E5BE"/>
    <w:lvl w:ilvl="0" w:tplc="DBCE2FF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9C5037"/>
    <w:multiLevelType w:val="hybridMultilevel"/>
    <w:tmpl w:val="37FC4C02"/>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3DD7DC7"/>
    <w:multiLevelType w:val="hybridMultilevel"/>
    <w:tmpl w:val="5C9E9C74"/>
    <w:lvl w:ilvl="0" w:tplc="C6B80A4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C05CAF"/>
    <w:multiLevelType w:val="hybridMultilevel"/>
    <w:tmpl w:val="3D5C49A4"/>
    <w:lvl w:ilvl="0" w:tplc="C6B80A4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7569B0"/>
    <w:multiLevelType w:val="hybridMultilevel"/>
    <w:tmpl w:val="77C41DF0"/>
    <w:lvl w:ilvl="0" w:tplc="CD12DF0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4"/>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poor, M, DOSCO/NLDA/STAF/SIE OW/ONDERWIJSK">
    <w15:presenceInfo w15:providerId="None" w15:userId="Spoor, M, DOSCO/NLDA/STAF/SIE OW/ONDERWIJSK"/>
  </w15:person>
  <w15:person w15:author="Boer, J, de, MSc, DOSCO/NLDA/STAF/SIE OW/ONDERWIJSK">
    <w15:presenceInfo w15:providerId="None" w15:userId="Boer, J, de, MSc, DOSCO/NLDA/STAF/SIE OW/ONDERWIJS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AC4"/>
    <w:rsid w:val="001D4364"/>
    <w:rsid w:val="002F34D4"/>
    <w:rsid w:val="00311B36"/>
    <w:rsid w:val="003512B4"/>
    <w:rsid w:val="003B7A3F"/>
    <w:rsid w:val="004215CE"/>
    <w:rsid w:val="00520BBD"/>
    <w:rsid w:val="005569F0"/>
    <w:rsid w:val="00600202"/>
    <w:rsid w:val="00634A45"/>
    <w:rsid w:val="006820CB"/>
    <w:rsid w:val="007723B5"/>
    <w:rsid w:val="0078235E"/>
    <w:rsid w:val="007A773D"/>
    <w:rsid w:val="007B32C4"/>
    <w:rsid w:val="008021C3"/>
    <w:rsid w:val="00956C77"/>
    <w:rsid w:val="00A1665A"/>
    <w:rsid w:val="00A37887"/>
    <w:rsid w:val="00A720A3"/>
    <w:rsid w:val="00AD7B7F"/>
    <w:rsid w:val="00C13391"/>
    <w:rsid w:val="00D660C4"/>
    <w:rsid w:val="00D665A6"/>
    <w:rsid w:val="00E6228C"/>
    <w:rsid w:val="00EB0123"/>
    <w:rsid w:val="00F0160B"/>
    <w:rsid w:val="00F27AC4"/>
    <w:rsid w:val="00FA1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BAB33"/>
  <w15:chartTrackingRefBased/>
  <w15:docId w15:val="{D5BB9E3E-2E44-45B8-A8BB-E209AF0FB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7A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AC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27AC4"/>
    <w:pPr>
      <w:ind w:left="720"/>
      <w:contextualSpacing/>
    </w:pPr>
  </w:style>
  <w:style w:type="table" w:styleId="TableGrid">
    <w:name w:val="Table Grid"/>
    <w:basedOn w:val="TableNormal"/>
    <w:rsid w:val="00AD7B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1665A"/>
    <w:rPr>
      <w:color w:val="808080"/>
    </w:rPr>
  </w:style>
  <w:style w:type="character" w:styleId="CommentReference">
    <w:name w:val="annotation reference"/>
    <w:basedOn w:val="DefaultParagraphFont"/>
    <w:uiPriority w:val="99"/>
    <w:semiHidden/>
    <w:unhideWhenUsed/>
    <w:rsid w:val="002F34D4"/>
    <w:rPr>
      <w:sz w:val="16"/>
      <w:szCs w:val="16"/>
    </w:rPr>
  </w:style>
  <w:style w:type="paragraph" w:styleId="CommentText">
    <w:name w:val="annotation text"/>
    <w:basedOn w:val="Normal"/>
    <w:link w:val="CommentTextChar"/>
    <w:uiPriority w:val="99"/>
    <w:unhideWhenUsed/>
    <w:rsid w:val="002F34D4"/>
    <w:pPr>
      <w:spacing w:line="240" w:lineRule="auto"/>
    </w:pPr>
    <w:rPr>
      <w:sz w:val="20"/>
      <w:szCs w:val="20"/>
    </w:rPr>
  </w:style>
  <w:style w:type="character" w:customStyle="1" w:styleId="CommentTextChar">
    <w:name w:val="Comment Text Char"/>
    <w:basedOn w:val="DefaultParagraphFont"/>
    <w:link w:val="CommentText"/>
    <w:uiPriority w:val="99"/>
    <w:rsid w:val="002F34D4"/>
    <w:rPr>
      <w:sz w:val="20"/>
      <w:szCs w:val="20"/>
    </w:rPr>
  </w:style>
  <w:style w:type="paragraph" w:styleId="CommentSubject">
    <w:name w:val="annotation subject"/>
    <w:basedOn w:val="CommentText"/>
    <w:next w:val="CommentText"/>
    <w:link w:val="CommentSubjectChar"/>
    <w:uiPriority w:val="99"/>
    <w:semiHidden/>
    <w:unhideWhenUsed/>
    <w:rsid w:val="002F34D4"/>
    <w:rPr>
      <w:b/>
      <w:bCs/>
    </w:rPr>
  </w:style>
  <w:style w:type="character" w:customStyle="1" w:styleId="CommentSubjectChar">
    <w:name w:val="Comment Subject Char"/>
    <w:basedOn w:val="CommentTextChar"/>
    <w:link w:val="CommentSubject"/>
    <w:uiPriority w:val="99"/>
    <w:semiHidden/>
    <w:rsid w:val="002F34D4"/>
    <w:rPr>
      <w:b/>
      <w:bCs/>
      <w:sz w:val="20"/>
      <w:szCs w:val="20"/>
    </w:rPr>
  </w:style>
  <w:style w:type="paragraph" w:styleId="BalloonText">
    <w:name w:val="Balloon Text"/>
    <w:basedOn w:val="Normal"/>
    <w:link w:val="BalloonTextChar"/>
    <w:uiPriority w:val="99"/>
    <w:semiHidden/>
    <w:unhideWhenUsed/>
    <w:rsid w:val="002F34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34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626</Words>
  <Characters>3447</Characters>
  <Application>Microsoft Office Word</Application>
  <DocSecurity>4</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Ministerie van Defensie</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Blom, DAMP, Dr. ir., DOSCO/NLDA/FMW/CG MTW</cp:lastModifiedBy>
  <cp:revision>2</cp:revision>
  <cp:lastPrinted>2024-11-27T08:34:00Z</cp:lastPrinted>
  <dcterms:created xsi:type="dcterms:W3CDTF">2024-12-02T15:00:00Z</dcterms:created>
  <dcterms:modified xsi:type="dcterms:W3CDTF">2024-12-02T15:00:00Z</dcterms:modified>
</cp:coreProperties>
</file>